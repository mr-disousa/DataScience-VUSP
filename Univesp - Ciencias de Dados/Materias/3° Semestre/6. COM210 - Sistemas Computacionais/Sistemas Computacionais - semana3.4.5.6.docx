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56CB" w14:textId="77777777" w:rsidR="00A60D85" w:rsidRPr="00A60D85" w:rsidRDefault="00A60D85" w:rsidP="00A60D85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Sistemas Computacionais</w:t>
      </w:r>
    </w:p>
    <w:p w14:paraId="5E475E32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Gabarito - Semana 3</w:t>
      </w:r>
    </w:p>
    <w:p w14:paraId="72F583B2" w14:textId="77777777" w:rsidR="00A60D85" w:rsidRPr="00A60D85" w:rsidRDefault="00A60D85" w:rsidP="00A60D85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A resposta correta da questão está identificada com a cor </w:t>
      </w:r>
      <w:r w:rsidRPr="00A60D85">
        <w:rPr>
          <w:rFonts w:ascii="Helvetica" w:eastAsia="Times New Roman" w:hAnsi="Helvetica" w:cs="Helvetica"/>
          <w:b/>
          <w:bCs/>
          <w:color w:val="FF0000"/>
          <w:sz w:val="20"/>
          <w:szCs w:val="20"/>
          <w:lang w:eastAsia="pt-BR"/>
        </w:rPr>
        <w:t>Vermelha.</w:t>
      </w:r>
    </w:p>
    <w:p w14:paraId="4FCA3435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1B41A880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1.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As máquinas CISC e RISC diferem em algumas características presentes nos seus projetos de arquitetura e organização. Assinale a alternativa que traz a sentença correta sobre essas arquiteturas.</w:t>
      </w:r>
    </w:p>
    <w:p w14:paraId="40EA08C6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a) A RISC tende a explorar um grande conjunto de instruções (simples e complexas); e a CISC tende a usar um número mais reduzido de instruções.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 A CISC tem instruções complexas em linguagem de máquina as quais são transformadas em instruções simples (</w:t>
      </w:r>
      <w:proofErr w:type="spell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microprogramação</w:t>
      </w:r>
      <w:proofErr w:type="spellEnd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) para serem executadas pelo processador.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c) A programação da RISC é considerada mais fácil do que a CISC, e a CISC tende apresentar os circuitos da CPU e da unidade de controle mais complicados que a RISC.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d) Os fabricantes de computadores devem escolher entre CISC e RISC a arquitetura que melhor se adequa a seu produto.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e) RISC e CISC são modelos modernos de arquiteturas que rodam sistemas operacionais específicos para seus componentes.</w:t>
      </w:r>
    </w:p>
    <w:p w14:paraId="6D5F5856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RESOLUÇÃO 1: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“A CISC tem instruções complexas em linguagem de máquina as quais são transformadas em instruções simples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microprogramação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 para serem executadas pelo processador.”</w:t>
      </w:r>
    </w:p>
    <w:p w14:paraId="7DCCD539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(a) RISC é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ReducedInstruction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Set Computer e CISC é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Complex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Instruction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Set Computer.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(c) A programação da CISC é considerada mais fácil do que a RISC, e a CISC tende apresentar os circuitos da CPU e da unidade de controle mais complicados que a RISC.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(d) Os fabricantes de computadores devem poder ter CISC para instruções mais simples e comuns e RISC para mais complexas. A família Intel x86 implementa essa dinâmica.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(e) RISC e CISC foram criadas na década de 70 e não são específicas para sistema operacional.</w:t>
      </w:r>
    </w:p>
    <w:p w14:paraId="361CE0D2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0CE9AE89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2.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hierarquia de memórias apresentada na figura abaixo ilustra uma característica para cada tipo de memória (registradores/cache/memória principal, discos magnéticos e fitas magnéticas). Outra característica das memórias é a capacidade de armazenamento. Considere os valores sugeridos e relacione o tipo de memória com sua provável velocidade.</w:t>
      </w:r>
    </w:p>
    <w:p w14:paraId="7BD973DD" w14:textId="1A39BD20" w:rsidR="00A60D85" w:rsidRPr="00A60D85" w:rsidRDefault="00A60D85" w:rsidP="00A60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D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593FD31" wp14:editId="4170AA15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B2A22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603EEB08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Relacione as colunas: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[a] Registradores.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[b</w:t>
      </w:r>
      <w:proofErr w:type="gram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] Cache</w:t>
      </w:r>
      <w:proofErr w:type="gram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L2.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[c] Cache L1.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[d] Memória Secundária.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[e] Memória Principal.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 xml:space="preserve">[ ] 0,25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ns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 xml:space="preserve">[ ] 0,25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ns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 xml:space="preserve">[ ] 1-35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ns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 xml:space="preserve">[ ] 40-120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ns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 xml:space="preserve">[ ] 5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ms</w:t>
      </w:r>
      <w:proofErr w:type="spellEnd"/>
    </w:p>
    <w:p w14:paraId="68CB7496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lastRenderedPageBreak/>
        <w:t>RESOLUÇÃO 2: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[a] 0,25</w:t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br/>
        <w:t>[c] 0,25</w:t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br/>
        <w:t xml:space="preserve">[b] 1-35 </w:t>
      </w:r>
      <w:proofErr w:type="spell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ns</w:t>
      </w:r>
      <w:proofErr w:type="spellEnd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br/>
        <w:t xml:space="preserve">[e] 40-120 </w:t>
      </w:r>
      <w:proofErr w:type="spell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ns</w:t>
      </w:r>
      <w:proofErr w:type="spellEnd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br/>
        <w:t xml:space="preserve">[d] 5 </w:t>
      </w:r>
      <w:proofErr w:type="spell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ms</w:t>
      </w:r>
      <w:proofErr w:type="spellEnd"/>
    </w:p>
    <w:p w14:paraId="604480CC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As principais características da memória são: capacidade de armazenamento e tempo de acesso e custo. Essas características se relacionam das seguintes formas: (i) tempo de acesso mais rápido, maior custo por bit,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ii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 maior capacidade, menor custo por bit, e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iii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 maior capacidade, tempo de acesso mais lento. Outras características podem ser consideradas, como durabilidade e consumo de energia.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Como diminuir custo do uso de memórias que têm preços diferentes? Utilizar memórias de diferentes velocidades? A solução tradicional para armazenar grandes quantidades de dados é lançar mão de uma hierarquia de memória e assim os computadores fazem, como ilustrado na figura. Os usuários de computador precisam de muita memória, de preferência que seja muito rápida e de baixo custo. Porém, memórias velozes não são baratas – quanto mais rápida é uma memória, mais cara ela é. A figura ilustra o cruzamento de memória com seu local na estrutura do computador. No topo da pirâmide, tem-se todas as memórias internas do computador como os registradores da CPU (acessados à velocidade total da CPU), a memória cache (buffer da memória para CPU), e a memória principal.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Enfim, a escolha da memória não pode ser aleatória, então: • Memória de alta velocidade somente quando a velocidade é um fator fundamental. • Quantidade moderada de memória de média velocidade para armazenar dados que são acessados com frequência. * Muita memória de baixa velocidade para dados que são acessados com pouca frequência.</w:t>
      </w:r>
    </w:p>
    <w:p w14:paraId="3F0DF7F0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15ED8643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3.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Observe as seguintes afirmativas: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I. O ideal para um projetista de hardware para montagem de arquitetura de computadores seria memória com melhor desempenho, menor tempo de acesso e maior capacidade de armazenamento.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II. Cada célula da memória tem um número, denominado endereço, pelo qual os programas podem se referir a ela.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III. Endereço são números inteiros maiores que zero.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IV. A memória cache ampara o fluxo de informações entre o disco (memória secundária) e a memória principal.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V. A memória principal é um tipo de memória persistente e fundamental para o armazenamento de grande quantidade de informações.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Assinale a alternativa correta sobre a veracidade das afirmativas:</w:t>
      </w:r>
    </w:p>
    <w:p w14:paraId="5444642C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(a) III está correta.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(b) III e 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(c) I, II e III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(d) I, II, III e 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(e) I, II, III, IV e V estão corretas.</w:t>
      </w:r>
    </w:p>
    <w:p w14:paraId="5EC3CFCA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RESOLUÇÃO 3: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 I, II e III estão corretas.</w:t>
      </w:r>
    </w:p>
    <w:p w14:paraId="19075020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IV. A memória cache ampara o fluxo de informações entre memória principal e os registradores da CPU.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V. A memória principal é de armazenamento volátil e de baixa capacidade.</w:t>
      </w:r>
    </w:p>
    <w:p w14:paraId="4899AA00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4A1B9BB0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4.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A figura a seguir ilustra um fluxo de atividades e tomadas de decisões durante o funcionamento de um dos tipos de memória de um computador. Na figura, RA (Real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Address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 é o endereço de uma palavra. Assinale a alternativa do dispositivo que tem as atividades representadas nesse diagrama.</w:t>
      </w:r>
    </w:p>
    <w:p w14:paraId="2030990A" w14:textId="173DD266" w:rsidR="00A60D85" w:rsidRPr="00A60D85" w:rsidRDefault="00A60D85" w:rsidP="00A60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D8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59652D72" wp14:editId="2420BEA0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7EC5C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36BCFE8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[a] Disco secundário.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[b] Memória principal.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[c</w:t>
      </w:r>
      <w:proofErr w:type="gram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] Cache</w:t>
      </w:r>
      <w:proofErr w:type="gramEnd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[d] Registradores.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[e] Fita magnética.</w:t>
      </w:r>
    </w:p>
    <w:p w14:paraId="5A139E64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RESOLUÇÃO 4: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 “Cache.”</w:t>
      </w:r>
    </w:p>
    <w:p w14:paraId="3DB05B7D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“Disco secundário”, ou apenas disco, não possui acesso direto à CPU como indicado em alguns processos.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“Memória principal” não possui acesso direto à CPU como indicado em alguns processos.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“Registradores” não podem carregar blocos da memória principal, apenas podem manipular palavras.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“Fita magnética” é armazenamento secundário que não possui acesso direto à CPU como indicado em alguns processos.</w:t>
      </w:r>
    </w:p>
    <w:p w14:paraId="31B2993C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2BAD6FEF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5.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Quais os itens a seguir que possuem características de um RAID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Redundant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Array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of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Independent Disks)?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I. RAID é um tipo de dispositivo de E/S.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II. RAID é caixa cheia de discos próxima como um grande servidor.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III. As atividades para um RAID assumem a instalação de um conjunto de discos independentes para redundância, a substituição da placa do controlador de disco por um controlador RAID, a cópia dos dados para o RAID e a execução normal da máquina.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IV. A função principal de RAID é backup de informações.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V. RAID são organizados em níveis e em drives.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Assinale a alternativa correta:</w:t>
      </w:r>
    </w:p>
    <w:p w14:paraId="37ABF532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a) III está correta.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b) III e 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c) I, III e IV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 I, II, III e 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e) I, II, III, IV e V estão corretas.</w:t>
      </w:r>
    </w:p>
    <w:p w14:paraId="5AEA630B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RESOLUÇÃO 5: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 I, II, III e V estão corretas.</w:t>
      </w:r>
    </w:p>
    <w:p w14:paraId="6CE67BB4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IV. RAID pode ser pensado como backup, porém suas maiores funções são espelhamento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mirroring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ou RAID 1) e divisão de dados (data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striping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ou RAID 0). A divisão de dados é bastante útil para multiprocessamento.</w:t>
      </w:r>
    </w:p>
    <w:p w14:paraId="61249902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540EBBDD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6.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Relacione o fato histórico e a geração de computadores da história.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a. Essa geração de computadores foi impulsionada pela 2ª Guerra Mundial que estimulou a computação e os cientistas a desenvolverem tecnologias para espionar os inimigos.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 xml:space="preserve">b. A mais importante inovação dessa geração de computadores foi um barramento único, o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omnibus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 o qual é um conjunto de fios paralelos utilizados para conectar os componentes de um computador.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c. Os computadores dessa geração são construídos pelo empacotamento de tecnologias anteriores e por isso se tornaram menores, mais rápidos e mais baratos.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d. Os computadores dessa geração vão desde mecanismos rudimentares com operações aritméticas básicas (adição, subtração, multiplicação e divisão), a máquinas de tabulação de dados, e leitores de cartões perfurados.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e.Nessa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geração, o software ganha o papel principal em detrimento do hardware nos sistemas 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lastRenderedPageBreak/>
        <w:t>computacionais.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Relacione as colunas: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 ] Segunda geração de computadores com tecnologias de transistores.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 ] Primeira geração de computadores com tecnologias a válvulas.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 ] Terceira geração de computadores com circuitos integrados.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 ] Máquinas mecânicas.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 ] Quarta geração de computadores com tecnologia VLSI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Very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Large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Scale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Integration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).</w:t>
      </w:r>
    </w:p>
    <w:p w14:paraId="5449FAD4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RESOLUÇÃO 6: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[b] Segunda geração de computadores com tecnologias de transistores.</w:t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br/>
        <w:t>[a] Primeira geração de computadores com tecnologias a válvulas.</w:t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br/>
        <w:t>[c] Terceira geração de computadores com circuitos integrados.</w:t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br/>
        <w:t>[d] Máquinas mecânicas.</w:t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br/>
        <w:t>[e] Quarta geração de computadores com tecnologia VLSI (</w:t>
      </w:r>
      <w:proofErr w:type="spell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Very</w:t>
      </w:r>
      <w:proofErr w:type="spellEnd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Large</w:t>
      </w:r>
      <w:proofErr w:type="spellEnd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Scale</w:t>
      </w:r>
      <w:proofErr w:type="spellEnd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Integration</w:t>
      </w:r>
      <w:proofErr w:type="spellEnd"/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).</w:t>
      </w:r>
    </w:p>
    <w:p w14:paraId="35288649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 surgimento e o uso de diferentes tecnologias computacionais com diferentes tempos e motivações levou à classificação dos computadores cronologicamente da seguinte forma: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- As máquinas mecânicas vão desde mecanismos rudimentares com operações aritméticas básicas (adição, subtração, multiplicação e divisão), a máquinas de tabulação de dados e leitores de cartões perfurados.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- A primeira geração de computadores com tecnologias a válvulas foi impulsionada pela 2ª Guerra Mundial que estimulou a computação e os cientistas a desenvolverem tecnologias para espionar os inimigos.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 xml:space="preserve">- A segunda geração de computadores com tecnologias de transistores teve destaque do barramento único, o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omnibus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 o qual é um conjunto de fios paralelos utilizados para conectar os componentes de um computador.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- A terceira geração de computadores com circuitos integrados foi construída pelo empacotamento de tecnologias anteriores, por isso se tornaram menores, mais rápidos e mais baratos.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- A quarta geração de computadores com tecnologia VLSI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Very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Large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Scale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Integration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 valorizou o software que ganha o papel principal em detrimento do hardware nos sistemas computacionais.</w:t>
      </w:r>
    </w:p>
    <w:p w14:paraId="6EB46E3E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1AF6248E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7.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Analise as afirmações a seguir: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I. Os níveis L1, L2 e L3 dizem respeito à proximidade da memória cache das unidades de execução do processador.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II. Quanto mais próximo o nível da cache estiver da unidade de execução do processador, menor será o seu número entre 1 e 3. Portanto, cache L1 é o mais próximo possível da unidade de execução do processador e o L3 é ainda mais distante.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III. Após a fabricação, a memória ROM não pode ser alterada e apagada, apenas com a substituição do chip.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IV. ROM é utilizada em produtos nos quais programa e dados básicos devem permanecer armazenados, mesmo quando o fornecimento de energia for interrompido, como acontece nos carros.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V. Sempre que a unidade de busca do processador precisa de um novo dado ou instrução, ela procura inicialmente no cache L1. Se não encontrar, parte para o L2 e depois para o L3. Se a informação não estiver em nenhum dos níveis de memória cache, ela terá de ir até a memória RAM.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Assinale a alternativa correta:</w:t>
      </w:r>
    </w:p>
    <w:p w14:paraId="6FE521F1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(a) III está correta.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(b) III e 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(c) I, II e III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(d) I, II, III e 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(e) I, II, III, IV e V estão corretas.</w:t>
      </w:r>
    </w:p>
    <w:p w14:paraId="445409E5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lastRenderedPageBreak/>
        <w:t>RESOLUÇÃO 7: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 “I, II, III, IV e V estão corretas.”</w:t>
      </w:r>
    </w:p>
    <w:p w14:paraId="670C6D08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Os níveis L1, L2 e L3 de memória cache dizem respeito à proximidade da memória cache das unidades de execução do processador. Quanto mais próxima ela estiver da unidade de execução do processador, menor será o seu número. Cache L1 é o mais próximo possível da unidade de execução do processador. L2 é um pouco mais distante e o L3 é ainda mais distante. Sempre que a unidade de busca do processador precisa de um novo dado ou instrução, ela procura inicialmente no cache L1. Se não encontrar, parte para o L2 e depois para o L3. Se a informação não estiver em nenhum dos níveis de memória cache, ela terá de ir até a memória RAM.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A memória ROM de um computador não pode ser alterada nem apagada. Os dados são inseridos durante sua fabricação. A única maneira de modificar o programa em uma ROM é substituindo o chip. Esse tipo de memória é utilizado em produtos cujos programa e dados básicos devem permanecer armazenados, mesmo quando o fornecimento de energia for interrompido, como carros, eletrodomésticos e brinquedos. A memória ROM pode ser de três tipos: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1. PROM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Programmable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Read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-Only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Memory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 – ROM programável) – é como uma ROM, exceto pelo fato de poder ser programada uma vez em campo. Ou seja, ela vem vazia. O usuário do computador pode armazenar programas nesse dispositivo.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2. EPROM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Erasable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Programmable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Read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-Only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Memory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 – ROM programável e apagável) – é uma variação da PROM. Pode ser programada e apagada em campo. Contudo, a remoção deve ser física e, com isso, requer a reinstalação da EPROM.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3. EEPROM (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Electrically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Erasable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Programmable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Read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-Only 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Memory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 – ROM eletricamente programável e apagável) – é uma variação da EPROM. Pode ser programada e apagada sem ser removida do computador.</w:t>
      </w:r>
    </w:p>
    <w:p w14:paraId="62BFB9C0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7045DF87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8.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Diga quais dos componentes abaixo não são dispositivos de E/S:</w:t>
      </w:r>
    </w:p>
    <w:p w14:paraId="439D23A5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[a] Câmera fotográfica.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[b</w:t>
      </w:r>
      <w:proofErr w:type="gram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] Teclado</w:t>
      </w:r>
      <w:proofErr w:type="gram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[c] Monitor ou tela.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[d] CPU.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[e] Mouse.</w:t>
      </w:r>
    </w:p>
    <w:p w14:paraId="7E6D5677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RESOLUÇÃO 8: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 “CPU”.</w:t>
      </w:r>
    </w:p>
    <w:p w14:paraId="439B1827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Câmeras fotográficas, teclados, monitores e mouses são dispositivos que promovem a entrada e a saída de informações com o ambiente externo ao computador. A CPU ou processador é um elemento da arquitetura interna do computador. Ele inclusive está atrelado à placa mãe.</w:t>
      </w:r>
    </w:p>
    <w:p w14:paraId="2FFA7300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361A90E1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9.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 espaço de endereçamento é o número total de localizações de células ou (slots) que são exclusivamente identificáveis na memória. Se a memória tiver n células, pode-se afirmar que: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I. As células vão ter endereços de 0 a n – 1.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II. Todas as células têm diferentes números de bits (k).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III. Caso uma célula consista em k bits, ela pode conter quaisquer das 2k diferentes combinações de bits.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IV. Cada célula possui um endereço que inicia em 0 e vai até 2n (elevado a n) - 1, em que n é o número de bits do endereço.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V. RAM é um tipo de memória de acesso aleatório.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Assinale a alternativa correta:</w:t>
      </w:r>
    </w:p>
    <w:p w14:paraId="3434E553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lastRenderedPageBreak/>
        <w:t>(a) Apenas II está correta.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(b) Apenas V está correta.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(c) I, II e IV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(d) I, III, IV e V estão corretas.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(e) I, II, III, IV e V estão corretas.</w:t>
      </w:r>
    </w:p>
    <w:p w14:paraId="6C4E75F8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RESOLUÇÃO 9: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 “I, III, IV e V estão corretas.”</w:t>
      </w:r>
    </w:p>
    <w:p w14:paraId="19109C9D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Em uma memória de n células, todas as células têm números iguais de bits.</w:t>
      </w:r>
    </w:p>
    <w:p w14:paraId="2D54EDB5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2E2FF4D9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QUESTÃO 10.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Assinale a alternativa que traz todos os possíveis componentes encontrados em uma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placa-mãe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como a mostrada na figura a seguir.</w:t>
      </w:r>
    </w:p>
    <w:p w14:paraId="00D0F63D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[a] Memória RAM, Processador, Registradores e Disco.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[b] Processador, Registradores e Disco.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[c] Memória RAM, Registradores e Disco.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  <w:t>[d] Processador, Registradores, Conectores para E/S e Disco.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br/>
      </w:r>
      <w:r w:rsidRPr="00A60D85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[e] Memória RAM, Processador e Registradores.</w:t>
      </w:r>
    </w:p>
    <w:p w14:paraId="6B83279F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RESOLUÇÃO 10: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 resposta correta é: “Memória RAM, Processador e Registradores.”</w:t>
      </w:r>
    </w:p>
    <w:p w14:paraId="2193F813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Justificativa: </w:t>
      </w: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Disco são dispositivos de armazenamento secundário distantes fisicamente do processador e da </w:t>
      </w:r>
      <w:proofErr w:type="spellStart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placa-mãe</w:t>
      </w:r>
      <w:proofErr w:type="spellEnd"/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.</w:t>
      </w:r>
    </w:p>
    <w:p w14:paraId="44A0B2EA" w14:textId="77777777" w:rsidR="00A60D85" w:rsidRPr="00A60D85" w:rsidRDefault="00A60D85" w:rsidP="00A60D8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A60D8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14:paraId="4E6D7EB7" w14:textId="4255454B" w:rsidR="005A1013" w:rsidRDefault="00A60D85"/>
    <w:p w14:paraId="5C502709" w14:textId="09F6677A" w:rsidR="00A60D85" w:rsidRDefault="00A60D85"/>
    <w:p w14:paraId="4CEC79AD" w14:textId="2704D131" w:rsidR="00A60D85" w:rsidRDefault="00A60D85"/>
    <w:p w14:paraId="7EDA1B7D" w14:textId="105D90AF" w:rsidR="00A60D85" w:rsidRDefault="00A60D85"/>
    <w:p w14:paraId="7084503B" w14:textId="1F06CC4A" w:rsidR="00A60D85" w:rsidRDefault="00A60D85"/>
    <w:p w14:paraId="62D7F93D" w14:textId="12818882" w:rsidR="00A60D85" w:rsidRDefault="00A60D85"/>
    <w:p w14:paraId="0E5E938F" w14:textId="5D4F8E7E" w:rsidR="00A60D85" w:rsidRDefault="00A60D85"/>
    <w:p w14:paraId="501A64CB" w14:textId="1F99A49A" w:rsidR="00A60D85" w:rsidRDefault="00A60D85"/>
    <w:p w14:paraId="644C6E27" w14:textId="632AAF93" w:rsidR="00A60D85" w:rsidRDefault="00A60D85"/>
    <w:p w14:paraId="779E7955" w14:textId="15A1B767" w:rsidR="00A60D85" w:rsidRDefault="00A60D85"/>
    <w:p w14:paraId="7805B844" w14:textId="0E7AFE58" w:rsidR="00A60D85" w:rsidRDefault="00A60D85"/>
    <w:p w14:paraId="1F7C3057" w14:textId="7A57402F" w:rsidR="00A60D85" w:rsidRDefault="00A60D85"/>
    <w:p w14:paraId="00464F54" w14:textId="245DED8F" w:rsidR="00A60D85" w:rsidRDefault="00A60D85"/>
    <w:p w14:paraId="426F4897" w14:textId="42408F37" w:rsidR="00A60D85" w:rsidRDefault="00A60D85"/>
    <w:p w14:paraId="41C2F9F6" w14:textId="6FFC290E" w:rsidR="00A60D85" w:rsidRDefault="00A60D85"/>
    <w:p w14:paraId="5A86D400" w14:textId="017FE2F0" w:rsidR="00A60D85" w:rsidRDefault="00A60D85"/>
    <w:p w14:paraId="1D8FEF1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lastRenderedPageBreak/>
        <w:t>Gabarito - Semana 4</w:t>
      </w:r>
    </w:p>
    <w:p w14:paraId="35D34C1F" w14:textId="77777777" w:rsidR="00A60D85" w:rsidRDefault="00A60D85" w:rsidP="00A60D85">
      <w:pPr>
        <w:pStyle w:val="Ttulo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resposta correta da questão está identificada com a cor </w:t>
      </w:r>
      <w:r>
        <w:rPr>
          <w:rFonts w:ascii="Helvetica" w:hAnsi="Helvetica" w:cs="Helvetica"/>
          <w:color w:val="FF0000"/>
        </w:rPr>
        <w:t>Vermelha.</w:t>
      </w:r>
    </w:p>
    <w:p w14:paraId="061C1F2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7FE3BF2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1. </w:t>
      </w:r>
      <w:r>
        <w:rPr>
          <w:rFonts w:ascii="Helvetica" w:hAnsi="Helvetica" w:cs="Helvetica"/>
          <w:color w:val="000000"/>
          <w:sz w:val="20"/>
          <w:szCs w:val="20"/>
        </w:rPr>
        <w:t>Sobre ciclos de instrução atendidos pela CPU, assinale (V) para verdadeiro ou (F) para falso.</w:t>
      </w:r>
      <w:r>
        <w:rPr>
          <w:rFonts w:ascii="Helvetica" w:hAnsi="Helvetica" w:cs="Helvetica"/>
          <w:color w:val="000000"/>
          <w:sz w:val="20"/>
          <w:szCs w:val="20"/>
        </w:rPr>
        <w:br/>
        <w:t>( ) Ciclos de instrução fornecem serviços prestados pelo processador, ao executar programas.</w:t>
      </w:r>
      <w:r>
        <w:rPr>
          <w:rFonts w:ascii="Helvetica" w:hAnsi="Helvetica" w:cs="Helvetica"/>
          <w:color w:val="000000"/>
          <w:sz w:val="20"/>
          <w:szCs w:val="20"/>
        </w:rPr>
        <w:br/>
        <w:t>( ) Um programa para ser executado precisa ser primeiramente carregado na memória principal pelo sistema operacional.</w:t>
      </w:r>
      <w:r>
        <w:rPr>
          <w:rFonts w:ascii="Helvetica" w:hAnsi="Helvetica" w:cs="Helvetica"/>
          <w:color w:val="000000"/>
          <w:sz w:val="20"/>
          <w:szCs w:val="20"/>
        </w:rPr>
        <w:br/>
        <w:t>( ) O sistema operacional informa ao processador onde o programa começa e inicia o contador de programa.</w:t>
      </w:r>
      <w:r>
        <w:rPr>
          <w:rFonts w:ascii="Helvetica" w:hAnsi="Helvetica" w:cs="Helvetica"/>
          <w:color w:val="000000"/>
          <w:sz w:val="20"/>
          <w:szCs w:val="20"/>
        </w:rPr>
        <w:br/>
        <w:t>( ) No processador, as instruções são executadas sequencialmente (uma a uma) considerando o incremento automático do contador de programa.</w:t>
      </w:r>
      <w:r>
        <w:rPr>
          <w:rFonts w:ascii="Helvetica" w:hAnsi="Helvetica" w:cs="Helvetica"/>
          <w:color w:val="000000"/>
          <w:sz w:val="20"/>
          <w:szCs w:val="20"/>
        </w:rPr>
        <w:br/>
        <w:t>( ) Um contador de programa é basicamente um registrador do conjunto de registradores da CPU.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5F285C6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a) V – V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b) F – V – F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c) V – F – V – V – F.</w:t>
      </w:r>
      <w:r>
        <w:rPr>
          <w:rFonts w:ascii="Helvetica" w:hAnsi="Helvetica" w:cs="Helvetica"/>
          <w:color w:val="000000"/>
          <w:sz w:val="20"/>
          <w:szCs w:val="20"/>
        </w:rPr>
        <w:br/>
        <w:t>d) V – F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e) V – F – F – V – F.</w:t>
      </w:r>
    </w:p>
    <w:p w14:paraId="2A6CFE2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1: </w:t>
      </w:r>
      <w:r>
        <w:rPr>
          <w:rFonts w:ascii="Helvetica" w:hAnsi="Helvetica" w:cs="Helvetica"/>
          <w:color w:val="000000"/>
          <w:sz w:val="20"/>
          <w:szCs w:val="20"/>
        </w:rPr>
        <w:t>A resposta correta é: V – V – V – V – V.</w:t>
      </w:r>
    </w:p>
    <w:p w14:paraId="325E32B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A CPU (ou processador) atende a ciclos de instrução para fornecer o serviço, por exemplo, para os aplicativos. O programa, a ser executado, precisa ser primeiramente carregado na memória principal pelo Sistema Operacional (visto na semana 3) que também informa o processador onde o programa começa e seta o contador de programa. A partir daí, se realiza o processamento automático, executando-se as instruções sequencialmente (uma a uma), o que é obtido através do incremento automático do Contador de Programa. O Contador de programa, registrador de endereço, registrador de instrução e outros são os registradores da CPU.</w:t>
      </w:r>
    </w:p>
    <w:p w14:paraId="62CCAAE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60C5A65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2. </w:t>
      </w:r>
      <w:r>
        <w:rPr>
          <w:rFonts w:ascii="Helvetica" w:hAnsi="Helvetica" w:cs="Helvetica"/>
          <w:color w:val="000000"/>
          <w:sz w:val="20"/>
          <w:szCs w:val="20"/>
        </w:rPr>
        <w:t>Um ciclo de instrução se repete indefinidamente até que:</w:t>
      </w:r>
      <w:r>
        <w:rPr>
          <w:rFonts w:ascii="Helvetica" w:hAnsi="Helvetica" w:cs="Helvetica"/>
          <w:color w:val="000000"/>
          <w:sz w:val="20"/>
          <w:szCs w:val="20"/>
        </w:rPr>
        <w:br/>
        <w:t>I. o sistema seja desligado.</w:t>
      </w:r>
      <w:r>
        <w:rPr>
          <w:rFonts w:ascii="Helvetica" w:hAnsi="Helvetica" w:cs="Helvetica"/>
          <w:color w:val="000000"/>
          <w:sz w:val="20"/>
          <w:szCs w:val="20"/>
        </w:rPr>
        <w:br/>
        <w:t>II. chegue uma nova instrução ao processador.</w:t>
      </w:r>
      <w:r>
        <w:rPr>
          <w:rFonts w:ascii="Helvetica" w:hAnsi="Helvetica" w:cs="Helvetica"/>
          <w:color w:val="000000"/>
          <w:sz w:val="20"/>
          <w:szCs w:val="20"/>
        </w:rPr>
        <w:br/>
        <w:t>III. ocorra algum tipo de erro.</w:t>
      </w:r>
      <w:r>
        <w:rPr>
          <w:rFonts w:ascii="Helvetica" w:hAnsi="Helvetica" w:cs="Helvetica"/>
          <w:color w:val="000000"/>
          <w:sz w:val="20"/>
          <w:szCs w:val="20"/>
        </w:rPr>
        <w:br/>
        <w:t>IV. seja encontrada uma instrução de parada.</w:t>
      </w:r>
      <w:r>
        <w:rPr>
          <w:rFonts w:ascii="Helvetica" w:hAnsi="Helvetica" w:cs="Helvetica"/>
          <w:color w:val="000000"/>
          <w:sz w:val="20"/>
          <w:szCs w:val="20"/>
        </w:rPr>
        <w:br/>
        <w:t>V. o programa recolha a instrução enviada ao processador.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que traz apenas as afirmações corretas a respeito do assunto:</w:t>
      </w:r>
    </w:p>
    <w:p w14:paraId="198ABDC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(a) I e V.</w:t>
      </w:r>
      <w:r>
        <w:rPr>
          <w:rFonts w:ascii="Helvetica" w:hAnsi="Helvetica" w:cs="Helvetica"/>
          <w:color w:val="000000"/>
          <w:sz w:val="20"/>
          <w:szCs w:val="20"/>
        </w:rPr>
        <w:br/>
        <w:t>(b) II.</w:t>
      </w:r>
      <w:r>
        <w:rPr>
          <w:rFonts w:ascii="Helvetica" w:hAnsi="Helvetica" w:cs="Helvetica"/>
          <w:color w:val="000000"/>
          <w:sz w:val="20"/>
          <w:szCs w:val="20"/>
        </w:rPr>
        <w:br/>
        <w:t>(c) I e II.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(d) I, III e IV.</w:t>
      </w:r>
      <w:r>
        <w:rPr>
          <w:rFonts w:ascii="Helvetica" w:hAnsi="Helvetica" w:cs="Helvetica"/>
          <w:color w:val="000000"/>
          <w:sz w:val="20"/>
          <w:szCs w:val="20"/>
        </w:rPr>
        <w:br/>
        <w:t>(e) IV e V.</w:t>
      </w:r>
    </w:p>
    <w:p w14:paraId="7A9E7BC3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2: </w:t>
      </w:r>
      <w:r>
        <w:rPr>
          <w:rFonts w:ascii="Helvetica" w:hAnsi="Helvetica" w:cs="Helvetica"/>
          <w:color w:val="000000"/>
          <w:sz w:val="20"/>
          <w:szCs w:val="20"/>
        </w:rPr>
        <w:t>A resposta correta é: I, III e IV.</w:t>
      </w:r>
    </w:p>
    <w:p w14:paraId="2CFEE233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A alternativa II é falsa, pois processadores podem implementar execução paralela de instruções como pipeline.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A alternativa V é falsa, pois não existe maneira de o programa recolher as instruções que envia </w:t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para o processador. Uma vez que a instrução for enviada, ela fica na fila de instruções a serem executadas.</w:t>
      </w:r>
    </w:p>
    <w:p w14:paraId="493889D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190C78E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3. </w:t>
      </w:r>
      <w:r>
        <w:rPr>
          <w:rFonts w:ascii="Helvetica" w:hAnsi="Helvetica" w:cs="Helvetica"/>
          <w:color w:val="000000"/>
          <w:sz w:val="20"/>
          <w:szCs w:val="20"/>
        </w:rPr>
        <w:t xml:space="preserve">Complete as lacunas com o nome da arquitetura paralela em questão, segundo a classificação de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Flyn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  <w:t>A _________________________ é formada por computadores com memórias distribuídas ou compartilhadas, próximas ou localmente distantes, porém realizando troca de mensagens para comunicação entre processadores.</w:t>
      </w:r>
      <w:r>
        <w:rPr>
          <w:rFonts w:ascii="Helvetica" w:hAnsi="Helvetica" w:cs="Helvetica"/>
          <w:color w:val="000000"/>
          <w:sz w:val="20"/>
          <w:szCs w:val="20"/>
        </w:rPr>
        <w:br/>
        <w:t>A _________________________ é formada por computadores convencionais com processadores únicos executando os estágios de processamento e podendo sobrepô-los em estratégia de pipeline.</w:t>
      </w:r>
      <w:r>
        <w:rPr>
          <w:rFonts w:ascii="Helvetica" w:hAnsi="Helvetica" w:cs="Helvetica"/>
          <w:color w:val="000000"/>
          <w:sz w:val="20"/>
          <w:szCs w:val="20"/>
        </w:rPr>
        <w:br/>
        <w:t>A _________________________ é caracterizada pela realização de um tipo quase exclusivo e massivo de instrução em uma grande quantidade de informações em processamento vetorial.</w:t>
      </w:r>
      <w:r>
        <w:rPr>
          <w:rFonts w:ascii="Helvetica" w:hAnsi="Helvetica" w:cs="Helvetica"/>
          <w:color w:val="000000"/>
          <w:sz w:val="20"/>
          <w:szCs w:val="20"/>
        </w:rPr>
        <w:br/>
        <w:t>A __________________________tem vários processadores que recebem instruções distintas, mas operam nos mesmos dados.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0E8755E5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a) MIMD SISD SIMD MISD.</w:t>
      </w:r>
      <w:r>
        <w:rPr>
          <w:rFonts w:ascii="Helvetica" w:hAnsi="Helvetica" w:cs="Helvetica"/>
          <w:color w:val="000000"/>
          <w:sz w:val="20"/>
          <w:szCs w:val="20"/>
        </w:rPr>
        <w:br/>
        <w:t>b) SISD SIMD MISD MIMD.</w:t>
      </w:r>
      <w:r>
        <w:rPr>
          <w:rFonts w:ascii="Helvetica" w:hAnsi="Helvetica" w:cs="Helvetica"/>
          <w:color w:val="000000"/>
          <w:sz w:val="20"/>
          <w:szCs w:val="20"/>
        </w:rPr>
        <w:br/>
        <w:t>c) MISD MIMD SISD SIMD.</w:t>
      </w:r>
      <w:r>
        <w:rPr>
          <w:rFonts w:ascii="Helvetica" w:hAnsi="Helvetica" w:cs="Helvetica"/>
          <w:color w:val="000000"/>
          <w:sz w:val="20"/>
          <w:szCs w:val="20"/>
        </w:rPr>
        <w:br/>
        <w:t>d) MIMD SISD MISD SIMD.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e) MISD MIMD SISD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SISD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14:paraId="78F6DE1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3: </w:t>
      </w:r>
      <w:r>
        <w:rPr>
          <w:rFonts w:ascii="Helvetica" w:hAnsi="Helvetica" w:cs="Helvetica"/>
          <w:color w:val="000000"/>
          <w:sz w:val="20"/>
          <w:szCs w:val="20"/>
        </w:rPr>
        <w:t>A resposta correta é: MIMD SISD SIMD MISD.</w:t>
      </w:r>
    </w:p>
    <w:p w14:paraId="31B34FD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-MIMD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Multiple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Instruction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Stream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Multiple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Data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Stream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múltiplo fluxo de instruções, múltiplo fluxo de dados): possuem vários processadores, cada um controlado por uma unidade de controle. Os processadores recebem instruções diferentes e operam sob fluxos de dados diferentes. Ex.: multiprocessadores (memória compartilhada) 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multicomputadores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(memória distribuída).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-SISD (Single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Instruction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Stream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Single Data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Stream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 único fluxo de instrução, único fluxo de dados): são os computadores convencionais (seriais de von Neumann), com instruções executadas serialmente, porém os estágios (busca da instrução, decodificação, busca do operando e execução) podem ser “sobrepostos” por pipeline.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-SIMD (Single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Instruction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Stream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Multiple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Data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Stream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único fluxo de instruções, múltiplo fluxo de dados): são processadores matriciais, paralelos e associativos com uma única unidade de controle que envia um fluxo de instruções para vários processadores. Os processadores recebem a mesma instrução simultaneamente e atuam sobre diferentes fluxos de dados. Ex.: processadores vetoriais.</w:t>
      </w:r>
      <w:r>
        <w:rPr>
          <w:rFonts w:ascii="Helvetica" w:hAnsi="Helvetica" w:cs="Helvetica"/>
          <w:color w:val="000000"/>
          <w:sz w:val="20"/>
          <w:szCs w:val="20"/>
        </w:rPr>
        <w:br/>
        <w:t>- MISD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Multiple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Instruction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Stream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Single Data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Stream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 múltiplo fluxo de instruções, único fluxo de dados): são vários processadores que recebem instruções distintas, mas operam sobre o mesmo conjunto de dados. Ex.: múltiplos algoritmos de criptografia para decodificar uma mensagem.</w:t>
      </w:r>
    </w:p>
    <w:p w14:paraId="470B584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19458B55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4. </w:t>
      </w:r>
      <w:r>
        <w:rPr>
          <w:rFonts w:ascii="Helvetica" w:hAnsi="Helvetica" w:cs="Helvetica"/>
          <w:color w:val="000000"/>
          <w:sz w:val="20"/>
          <w:szCs w:val="20"/>
        </w:rPr>
        <w:t>Assinale V para verdadeiro ou F para falso:</w:t>
      </w:r>
      <w:r>
        <w:rPr>
          <w:rFonts w:ascii="Helvetica" w:hAnsi="Helvetica" w:cs="Helvetica"/>
          <w:color w:val="000000"/>
          <w:sz w:val="20"/>
          <w:szCs w:val="20"/>
        </w:rPr>
        <w:br/>
        <w:t>( ) A classe de arquitetura paralela denominada SIMD é formada ￼por vários processadores, cada um controlado por uma unidade de controle.</w:t>
      </w:r>
      <w:r>
        <w:rPr>
          <w:rFonts w:ascii="Helvetica" w:hAnsi="Helvetica" w:cs="Helvetica"/>
          <w:color w:val="000000"/>
          <w:sz w:val="20"/>
          <w:szCs w:val="20"/>
        </w:rPr>
        <w:br/>
        <w:t>( ) A classe de arquitetura paralela MIMD faz a sincronização entre tarefas via escrita/leitura na/da memória compartilhada ￼sendo o programador responsável por sua especificação.</w:t>
      </w:r>
      <w:r>
        <w:rPr>
          <w:rFonts w:ascii="Helvetica" w:hAnsi="Helvetica" w:cs="Helvetica"/>
          <w:color w:val="000000"/>
          <w:sz w:val="20"/>
          <w:szCs w:val="20"/>
        </w:rPr>
        <w:br/>
        <w:t>( ) Usando linguagem C, é possível fazer declarações de variáveis compartilhadas e seções paralelas de código para arquiteturas paralelas.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( )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Message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Passing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Interface (MPI) é uma especificação que permite a comunicação entre vários computadores (um com o outro).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( ) Os grandes desafios de arquiteturas paralelas MPP são a comunicação e a sincronização de </w:t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troca de mensagens.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1BFF0DE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V – V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b) F – V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c) V – F – V – V – F.</w:t>
      </w:r>
      <w:r>
        <w:rPr>
          <w:rFonts w:ascii="Helvetica" w:hAnsi="Helvetica" w:cs="Helvetica"/>
          <w:color w:val="000000"/>
          <w:sz w:val="20"/>
          <w:szCs w:val="20"/>
        </w:rPr>
        <w:br/>
        <w:t>d) V – F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e) V – F – F – V – F.</w:t>
      </w:r>
    </w:p>
    <w:p w14:paraId="22C612F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4: </w:t>
      </w:r>
      <w:r>
        <w:rPr>
          <w:rFonts w:ascii="Helvetica" w:hAnsi="Helvetica" w:cs="Helvetica"/>
          <w:color w:val="000000"/>
          <w:sz w:val="20"/>
          <w:szCs w:val="20"/>
        </w:rPr>
        <w:t>A resposta correta é: F – V – V – V – V.</w:t>
      </w:r>
    </w:p>
    <w:p w14:paraId="23D26DB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FOs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computadores de vários processadores são os MIMD. Os SIMD são processadores vetoriais. São extensões das máquinas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unicore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do modelo von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Newmann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14:paraId="5AC7D31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3EFA938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5. </w:t>
      </w:r>
      <w:r>
        <w:rPr>
          <w:rFonts w:ascii="Helvetica" w:hAnsi="Helvetica" w:cs="Helvetica"/>
          <w:color w:val="000000"/>
          <w:sz w:val="20"/>
          <w:szCs w:val="20"/>
        </w:rPr>
        <w:t>Esses computadores são máquinas interconectadas em alta velocidade, boa escalabilidade, e boa vazão, mas são de alto custo, complicadas de programar com necessidade de grande tolerância a falhas, e precisam de tratamento de enormes de transações por segundo.</w:t>
      </w:r>
      <w:r>
        <w:rPr>
          <w:rFonts w:ascii="Helvetica" w:hAnsi="Helvetica" w:cs="Helvetica"/>
          <w:color w:val="000000"/>
          <w:sz w:val="20"/>
          <w:szCs w:val="20"/>
        </w:rPr>
        <w:br/>
        <w:t>Esse tipo de processamento paralelo é descrito, na classificação de Flynn, como:</w:t>
      </w:r>
    </w:p>
    <w:p w14:paraId="2DFB021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MIMD do tipo Grid.</w:t>
      </w:r>
      <w:r>
        <w:rPr>
          <w:rFonts w:ascii="Helvetica" w:hAnsi="Helvetica" w:cs="Helvetica"/>
          <w:color w:val="000000"/>
          <w:sz w:val="20"/>
          <w:szCs w:val="20"/>
        </w:rPr>
        <w:br/>
        <w:t>b) SIMD do tipo Vector Processor.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c) SIMD do tipo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Array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Processor.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d) MIMD do tipo MPP.</w:t>
      </w:r>
      <w:r>
        <w:rPr>
          <w:rFonts w:ascii="Helvetica" w:hAnsi="Helvetica" w:cs="Helvetica"/>
          <w:color w:val="000000"/>
          <w:sz w:val="20"/>
          <w:szCs w:val="20"/>
        </w:rPr>
        <w:br/>
        <w:t>e) MIMD do tipo NUMA</w:t>
      </w:r>
    </w:p>
    <w:p w14:paraId="118B972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5: </w:t>
      </w:r>
      <w:r>
        <w:rPr>
          <w:rFonts w:ascii="Helvetica" w:hAnsi="Helvetica" w:cs="Helvetica"/>
          <w:color w:val="000000"/>
          <w:sz w:val="20"/>
          <w:szCs w:val="20"/>
        </w:rPr>
        <w:t>A resposta correta é: MIMD do tipo MPP.</w:t>
      </w:r>
    </w:p>
    <w:p w14:paraId="33327D7F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O trecho máquinas interconectadas levam a MIMD e o trecho boa vazão, alta velocidade e alto custo excluem Grid e NUMA.</w:t>
      </w:r>
    </w:p>
    <w:p w14:paraId="3305522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6E2E1E13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6. </w:t>
      </w:r>
      <w:r>
        <w:rPr>
          <w:rFonts w:ascii="Helvetica" w:hAnsi="Helvetica" w:cs="Helvetica"/>
          <w:color w:val="000000"/>
          <w:sz w:val="20"/>
          <w:szCs w:val="20"/>
        </w:rPr>
        <w:t>Há índices que indicam o desempenho de diferentes aspectos do paralelismo. O índice:</w:t>
      </w:r>
    </w:p>
    <w:p w14:paraId="7A44B2A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ocupação é a taxa de utilização média das unidades ativas usadas, já que toda aplicação tem um número de unidades ativas ideal para a obtenção de melhor desempenho.</w:t>
      </w:r>
      <w:r>
        <w:rPr>
          <w:rFonts w:ascii="Helvetica" w:hAnsi="Helvetica" w:cs="Helvetica"/>
          <w:color w:val="000000"/>
          <w:sz w:val="20"/>
          <w:szCs w:val="20"/>
        </w:rPr>
        <w:br/>
        <w:t>b) colaboração é a divisão de uma tarefa em subtarefas representadas por estágios sucessivos e na existência de executores independentes para cada um deles.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 xml:space="preserve">c) </w:t>
      </w:r>
      <w:proofErr w:type="spellStart"/>
      <w:r>
        <w:rPr>
          <w:rFonts w:ascii="Helvetica" w:hAnsi="Helvetica" w:cs="Helvetica"/>
          <w:color w:val="FF0000"/>
          <w:sz w:val="20"/>
          <w:szCs w:val="20"/>
        </w:rPr>
        <w:t>speed-Up</w:t>
      </w:r>
      <w:proofErr w:type="spellEnd"/>
      <w:r>
        <w:rPr>
          <w:rFonts w:ascii="Helvetica" w:hAnsi="Helvetica" w:cs="Helvetica"/>
          <w:color w:val="FF0000"/>
          <w:sz w:val="20"/>
          <w:szCs w:val="20"/>
        </w:rPr>
        <w:t xml:space="preserve"> indica a aceleração da aplicação, ilustrando uma característica de desempenho da aplicação.</w:t>
      </w:r>
      <w:r>
        <w:rPr>
          <w:rFonts w:ascii="Helvetica" w:hAnsi="Helvetica" w:cs="Helvetica"/>
          <w:color w:val="000000"/>
          <w:sz w:val="20"/>
          <w:szCs w:val="20"/>
        </w:rPr>
        <w:br/>
        <w:t>d) vazão indica o tempo necessário para enviar uma mensagem através da rede de interconexão, mais o tempo de empacotamento e desempacotamento dos dados além do tempo de envio propriamente dito.</w:t>
      </w:r>
      <w:r>
        <w:rPr>
          <w:rFonts w:ascii="Helvetica" w:hAnsi="Helvetica" w:cs="Helvetica"/>
          <w:color w:val="000000"/>
          <w:sz w:val="20"/>
          <w:szCs w:val="20"/>
        </w:rPr>
        <w:br/>
        <w:t>e) latência indica a capacidade da rede de transferir dados entre dois pontos.</w:t>
      </w:r>
    </w:p>
    <w:p w14:paraId="38871606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6: </w:t>
      </w:r>
      <w:r>
        <w:rPr>
          <w:rFonts w:ascii="Helvetica" w:hAnsi="Helvetica" w:cs="Helvetica"/>
          <w:color w:val="000000"/>
          <w:sz w:val="20"/>
          <w:szCs w:val="20"/>
        </w:rPr>
        <w:t xml:space="preserve">A resposta correta é: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Speed-Up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indica quantas vezes o programa paralelo ficou mais rápido que a versão sequencial, calculando a razão entre o melhor tempo sequencial e o tempo da versão paralela.</w:t>
      </w:r>
    </w:p>
    <w:p w14:paraId="3164BE2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a) Eficiência é a taxa de utilização média das unidades ativas usadas.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b)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Pipelining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a divisão de uma tarefa em subtarefas representadas por estágio sucessivos e na existência de executores independentes para cada um deles.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c)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Speed-Up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indica a aceleração da aplicação, ilustrando uma característica de desempenho da aplicação.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d) Latência é o tempo para realizar uma tarefa.</w:t>
      </w:r>
      <w:r>
        <w:rPr>
          <w:rFonts w:ascii="Helvetica" w:hAnsi="Helvetica" w:cs="Helvetica"/>
          <w:color w:val="000000"/>
          <w:sz w:val="20"/>
          <w:szCs w:val="20"/>
        </w:rPr>
        <w:br/>
        <w:t>e) Vazão é a taxa média de execução de tarefas ou número de instruções concluídas por unidade de tempo.</w:t>
      </w:r>
    </w:p>
    <w:p w14:paraId="00E0573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397F4395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7. </w:t>
      </w:r>
      <w:r>
        <w:rPr>
          <w:rFonts w:ascii="Helvetica" w:hAnsi="Helvetica" w:cs="Helvetica"/>
          <w:color w:val="000000"/>
          <w:sz w:val="20"/>
          <w:szCs w:val="20"/>
        </w:rPr>
        <w:t xml:space="preserve">Multiprocessadores,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multicomputadores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pipelining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são conceitos relacionados a arquiteturas paralelas. Sobre esses conceitos, assinale a alternativa correta:</w:t>
      </w:r>
    </w:p>
    <w:p w14:paraId="62507A1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a)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Multicomputadores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são computadores com memória compartilhada.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b) 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pipelining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sempre indicado para paralelizar a execução de instruções independente dos estágios, tempos e características do processador.</w:t>
      </w:r>
      <w:r>
        <w:rPr>
          <w:rFonts w:ascii="Helvetica" w:hAnsi="Helvetica" w:cs="Helvetica"/>
          <w:color w:val="000000"/>
          <w:sz w:val="20"/>
          <w:szCs w:val="20"/>
        </w:rPr>
        <w:br/>
        <w:t>c) Multiprocessador não é um computador paralelo apesar ￼de ter único espaço virtual de endereçamento mapeado para memória comum.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 xml:space="preserve">d) O </w:t>
      </w:r>
      <w:proofErr w:type="spellStart"/>
      <w:r>
        <w:rPr>
          <w:rFonts w:ascii="Helvetica" w:hAnsi="Helvetica" w:cs="Helvetica"/>
          <w:color w:val="FF0000"/>
          <w:sz w:val="20"/>
          <w:szCs w:val="20"/>
        </w:rPr>
        <w:t>pipelining</w:t>
      </w:r>
      <w:proofErr w:type="spellEnd"/>
      <w:r>
        <w:rPr>
          <w:rFonts w:ascii="Helvetica" w:hAnsi="Helvetica" w:cs="Helvetica"/>
          <w:color w:val="FF0000"/>
          <w:sz w:val="20"/>
          <w:szCs w:val="20"/>
        </w:rPr>
        <w:t xml:space="preserve"> aumenta a vazão de instruções (número de instruções concluídas por unidade de tempo), mas não reduz o tempo de execução (latência) de uma única instrução.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e) Em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pipelining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novas entradas são aceitas, depois que as entradas aceitas previamente tenham terminado.</w:t>
      </w:r>
    </w:p>
    <w:p w14:paraId="44692DF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7:</w:t>
      </w:r>
      <w:r>
        <w:rPr>
          <w:rFonts w:ascii="Helvetica" w:hAnsi="Helvetica" w:cs="Helvetica"/>
          <w:color w:val="000000"/>
          <w:sz w:val="20"/>
          <w:szCs w:val="20"/>
        </w:rPr>
        <w:t xml:space="preserve">A resposta correta é: 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pipelining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aumenta a vazão de instruções (número de instruções concluídas por unidade de tempo), mas não reduz o tempo de execução (latência) de uma única instrução.</w:t>
      </w:r>
    </w:p>
    <w:p w14:paraId="1215DDA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</w:t>
      </w:r>
      <w:r>
        <w:rPr>
          <w:rFonts w:ascii="Helvetica" w:hAnsi="Helvetica" w:cs="Helvetica"/>
          <w:color w:val="000000"/>
          <w:sz w:val="20"/>
          <w:szCs w:val="20"/>
        </w:rPr>
        <w:t>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 Multiprocessador é um computador paralelo com CPUs que compartilham memória comum único espaço de endereço virtual mapeado para memória comum.</w:t>
      </w:r>
      <w:r>
        <w:rPr>
          <w:rFonts w:ascii="Helvetica" w:hAnsi="Helvetica" w:cs="Helvetica"/>
          <w:color w:val="000000"/>
          <w:sz w:val="20"/>
          <w:szCs w:val="20"/>
        </w:rPr>
        <w:br/>
        <w:t>b) O pipeline é indicado quando é necessário aumentar a produtividade da máquina, uma vez que não aprimora o tempo de execução de uma instrução.</w:t>
      </w:r>
      <w:r>
        <w:rPr>
          <w:rFonts w:ascii="Helvetica" w:hAnsi="Helvetica" w:cs="Helvetica"/>
          <w:color w:val="000000"/>
          <w:sz w:val="20"/>
          <w:szCs w:val="20"/>
        </w:rPr>
        <w:br/>
        <w:t>c)Multiprocessador é um computador paralelo com um único espaço de endereço virtual mapeado para memória comum.</w:t>
      </w:r>
      <w:r>
        <w:rPr>
          <w:rFonts w:ascii="Helvetica" w:hAnsi="Helvetica" w:cs="Helvetica"/>
          <w:color w:val="000000"/>
          <w:sz w:val="20"/>
          <w:szCs w:val="20"/>
        </w:rPr>
        <w:br/>
        <w:t>e) Processamento serial acontece quando novas entradas são aceitas, depois que as aceitas previamente tenham terminado.</w:t>
      </w:r>
    </w:p>
    <w:p w14:paraId="6BE57050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5C1297AF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8. </w:t>
      </w:r>
      <w:r>
        <w:rPr>
          <w:rFonts w:ascii="Helvetica" w:hAnsi="Helvetica" w:cs="Helvetica"/>
          <w:color w:val="000000"/>
          <w:sz w:val="20"/>
          <w:szCs w:val="20"/>
        </w:rPr>
        <w:t xml:space="preserve">Quando um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prefetch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(ou busca avançada) em um ciclo de instrução pode ser uma boa opção para melhorar o desempenho?</w:t>
      </w:r>
    </w:p>
    <w:p w14:paraId="505200B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Os diversos estágios de instrução levam o mesmo tempo de execução no processador da máquina paralela.</w:t>
      </w:r>
      <w:r>
        <w:rPr>
          <w:rFonts w:ascii="Helvetica" w:hAnsi="Helvetica" w:cs="Helvetica"/>
          <w:color w:val="000000"/>
          <w:sz w:val="20"/>
          <w:szCs w:val="20"/>
        </w:rPr>
        <w:br/>
        <w:t>b) Há poucos recursos de registradores na CPU.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c) É necessária uma instrução ser apanhada no buffer de instrução (registrador), em vez de aguardar a conclusão de uma leitura da memória.</w:t>
      </w:r>
      <w:r>
        <w:rPr>
          <w:rFonts w:ascii="Helvetica" w:hAnsi="Helvetica" w:cs="Helvetica"/>
          <w:color w:val="000000"/>
          <w:sz w:val="20"/>
          <w:szCs w:val="20"/>
        </w:rPr>
        <w:br/>
        <w:t>d) Instruções são executadas em sequência sem paralelismo.</w:t>
      </w:r>
      <w:r>
        <w:rPr>
          <w:rFonts w:ascii="Helvetica" w:hAnsi="Helvetica" w:cs="Helvetica"/>
          <w:color w:val="000000"/>
          <w:sz w:val="20"/>
          <w:szCs w:val="20"/>
        </w:rPr>
        <w:br/>
        <w:t>e) Os ciclos de instrução têm apenas um estágio de execução.</w:t>
      </w:r>
    </w:p>
    <w:p w14:paraId="74F18A9F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8: </w:t>
      </w:r>
      <w:r>
        <w:rPr>
          <w:rFonts w:ascii="Helvetica" w:hAnsi="Helvetica" w:cs="Helvetica"/>
          <w:color w:val="000000"/>
          <w:sz w:val="20"/>
          <w:szCs w:val="20"/>
        </w:rPr>
        <w:t>A resposta correta é: É necessária, uma instrução ser apanhada no buffer de instrução (registrador), em vez de aguardar a conclusão de uma leitura da memória.</w:t>
      </w:r>
    </w:p>
    <w:p w14:paraId="715FED6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 xml:space="preserve">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prefetch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utilizado em paralelismo de instrução com a divisão de uma tarefa em subtarefas representadas por estágio sucessivos e de tempos diferentes (a) e na existência de vários recursos independentes (b) para cada um deles. Portanto, essa técnica ocorre em paralelismo (d) de múltiplos estágios (e).</w:t>
      </w:r>
    </w:p>
    <w:p w14:paraId="0824253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6DB4BF3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9. </w:t>
      </w:r>
      <w:r>
        <w:rPr>
          <w:rFonts w:ascii="Helvetica" w:hAnsi="Helvetica" w:cs="Helvetica"/>
          <w:color w:val="000000"/>
          <w:sz w:val="20"/>
          <w:szCs w:val="20"/>
        </w:rPr>
        <w:t xml:space="preserve">Relacione cada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a sua descrição ou exemplificação.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Harzard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________ ocorre quando o hardware não pode suportar a combinação de instruções que o pipeline deseja executar no mesmo ciclo de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clock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lastRenderedPageBreak/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_________ ocorre quando um pipeline toma decisão errada ao prever um desvio e traz instruções dentro do pipeline que precisam ser descartadas em seguida.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_________ ocorre quando duas ou mais instruções precisam do mesmo recurso.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_________ ocorre quando duas instruções (leitura ou escrita) querem acessar a mesma posição de operando.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_________ ocorre quando há necessidade de se tomar uma decisão com base nos resultados de uma instrução, enquanto outras estão sendo executadas.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4A18941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controle, recurso, recurso, dados, controle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b) recurso, controle, recurso, dados, controle</w:t>
      </w:r>
      <w:r>
        <w:rPr>
          <w:rFonts w:ascii="Helvetica" w:hAnsi="Helvetica" w:cs="Helvetica"/>
          <w:color w:val="000000"/>
          <w:sz w:val="20"/>
          <w:szCs w:val="20"/>
        </w:rPr>
        <w:br/>
        <w:t>c) controle, recurso, recurso, controle, dados</w:t>
      </w:r>
      <w:r>
        <w:rPr>
          <w:rFonts w:ascii="Helvetica" w:hAnsi="Helvetica" w:cs="Helvetica"/>
          <w:color w:val="000000"/>
          <w:sz w:val="20"/>
          <w:szCs w:val="20"/>
        </w:rPr>
        <w:br/>
        <w:t>d) dados, controle, controle, recurso, controle</w:t>
      </w:r>
      <w:r>
        <w:rPr>
          <w:rFonts w:ascii="Helvetica" w:hAnsi="Helvetica" w:cs="Helvetica"/>
          <w:color w:val="000000"/>
          <w:sz w:val="20"/>
          <w:szCs w:val="20"/>
        </w:rPr>
        <w:br/>
        <w:t>e) recurso, dados, controle, controle, controle</w:t>
      </w:r>
    </w:p>
    <w:p w14:paraId="2BF5506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9: </w:t>
      </w:r>
      <w:r>
        <w:rPr>
          <w:rFonts w:ascii="Helvetica" w:hAnsi="Helvetica" w:cs="Helvetica"/>
          <w:color w:val="000000"/>
          <w:sz w:val="20"/>
          <w:szCs w:val="20"/>
        </w:rPr>
        <w:t>A resposta correta é: recurso, controle, recurso, dados, controle</w:t>
      </w:r>
    </w:p>
    <w:p w14:paraId="7D196AE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 xml:space="preserve">I.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Harzard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recurso ocorre quando o hardware não pode suportar a combinação de instruções que o pipeline deseja executar no mesmo ciclo de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clock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II.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controle (ou desvio) ocorre quando um pipeline toma decisão errada ao prever um desvio e traz instruções dentro do pipeline que precisam ser descartadas em seguida.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III.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recurso (estrutural) ocorre quando duas ou mais instruções que precisam do mesmo recurso.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IV.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dados ocorre quando duas instruções (leitura ou escrita) querem acessar a mesma posição de operando.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V.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de controle (desvio) ocorre quando há necessidade de se tomar uma decisão com base nos resultados de uma instrução enquanto outras estão sendo executadas</w:t>
      </w:r>
    </w:p>
    <w:p w14:paraId="5327460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24B6959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10. </w:t>
      </w:r>
      <w:r>
        <w:rPr>
          <w:rFonts w:ascii="Helvetica" w:hAnsi="Helvetica" w:cs="Helvetica"/>
          <w:color w:val="000000"/>
          <w:sz w:val="20"/>
          <w:szCs w:val="20"/>
        </w:rPr>
        <w:t>A técnica de segmentação de instruções criada para otimizar a operação da CPU recebe o nome de:</w:t>
      </w:r>
    </w:p>
    <w:p w14:paraId="0B94D4C3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fragmentação interna.</w:t>
      </w:r>
      <w:r>
        <w:rPr>
          <w:rFonts w:ascii="Helvetica" w:hAnsi="Helvetica" w:cs="Helvetica"/>
          <w:color w:val="000000"/>
          <w:sz w:val="20"/>
          <w:szCs w:val="20"/>
        </w:rPr>
        <w:br/>
        <w:t>b) documentação.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c)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  <w:t>d) round-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robin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e) pipeline.</w:t>
      </w:r>
    </w:p>
    <w:p w14:paraId="67B304B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10: </w:t>
      </w:r>
      <w:r>
        <w:rPr>
          <w:rFonts w:ascii="Helvetica" w:hAnsi="Helvetica" w:cs="Helvetica"/>
          <w:color w:val="000000"/>
          <w:sz w:val="20"/>
          <w:szCs w:val="20"/>
        </w:rPr>
        <w:t>A resposta correta é: pipeline.</w:t>
      </w:r>
    </w:p>
    <w:p w14:paraId="59C801E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a) Fragmentação interna é a perda de espaço dentro de uma área de memória de tamanho fixo.</w:t>
      </w:r>
      <w:r>
        <w:rPr>
          <w:rFonts w:ascii="Helvetica" w:hAnsi="Helvetica" w:cs="Helvetica"/>
          <w:color w:val="000000"/>
          <w:sz w:val="20"/>
          <w:szCs w:val="20"/>
        </w:rPr>
        <w:br/>
        <w:t>b) Documentação é uma técnica de gerenciamento de memória.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c)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Hazard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são situações que podem resultar em um desempenho menor que o ótimo em paralelismo.</w:t>
      </w:r>
      <w:r>
        <w:rPr>
          <w:rFonts w:ascii="Helvetica" w:hAnsi="Helvetica" w:cs="Helvetica"/>
          <w:color w:val="000000"/>
          <w:sz w:val="20"/>
          <w:szCs w:val="20"/>
        </w:rPr>
        <w:br/>
        <w:t>d) Round-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robin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uma tabela de distribuição de cargas.</w:t>
      </w:r>
    </w:p>
    <w:p w14:paraId="68FE8BB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2231C9FC" w14:textId="08436C57" w:rsidR="00A60D85" w:rsidRDefault="00A60D85"/>
    <w:p w14:paraId="1D9FEC32" w14:textId="1B35028C" w:rsidR="00A60D85" w:rsidRDefault="00A60D85"/>
    <w:p w14:paraId="5BAF7A2B" w14:textId="75EE9E22" w:rsidR="00A60D85" w:rsidRDefault="00A60D85"/>
    <w:p w14:paraId="5E356860" w14:textId="41F2059D" w:rsidR="00A60D85" w:rsidRDefault="00A60D85"/>
    <w:p w14:paraId="603725B0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lastRenderedPageBreak/>
        <w:t>Gabarito - Semana 5</w:t>
      </w:r>
    </w:p>
    <w:p w14:paraId="3EADCA3F" w14:textId="77777777" w:rsidR="00A60D85" w:rsidRDefault="00A60D85" w:rsidP="00A60D85">
      <w:pPr>
        <w:pStyle w:val="Ttulo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resposta correta da questão está identificada com a cor </w:t>
      </w:r>
      <w:r>
        <w:rPr>
          <w:rFonts w:ascii="Helvetica" w:hAnsi="Helvetica" w:cs="Helvetica"/>
          <w:color w:val="FF0000"/>
        </w:rPr>
        <w:t>Vermelha.</w:t>
      </w:r>
    </w:p>
    <w:p w14:paraId="2C34AFA6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7C43483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1. </w:t>
      </w:r>
      <w:r>
        <w:rPr>
          <w:rFonts w:ascii="Helvetica" w:hAnsi="Helvetica" w:cs="Helvetica"/>
          <w:color w:val="000000"/>
          <w:sz w:val="20"/>
          <w:szCs w:val="20"/>
        </w:rPr>
        <w:t>Sobre a seguinte sequência de instruções, considere as afirmações verdadeiras (V) ou falsas (F) e assinale a alternativa correta:</w:t>
      </w:r>
    </w:p>
    <w:p w14:paraId="3C359EA6" w14:textId="77777777" w:rsidR="00A60D85" w:rsidRDefault="00A60D85" w:rsidP="00A60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</w:p>
    <w:p w14:paraId="70142323" w14:textId="77777777" w:rsidR="00A60D85" w:rsidRDefault="00A60D85" w:rsidP="00A60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 = 10</w:t>
      </w:r>
    </w:p>
    <w:p w14:paraId="4F94F7F1" w14:textId="77777777" w:rsidR="00A60D85" w:rsidRDefault="00A60D85" w:rsidP="00A60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&amp;i</w:t>
      </w:r>
    </w:p>
    <w:p w14:paraId="20F8A6B4" w14:textId="77777777" w:rsidR="00A60D85" w:rsidRDefault="00A60D85" w:rsidP="00A60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0"/>
          <w:szCs w:val="20"/>
        </w:rPr>
        <w:t>I. 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igual a 10. </w:t>
      </w:r>
      <w:r>
        <w:rPr>
          <w:rFonts w:ascii="Helvetica" w:hAnsi="Helvetica" w:cs="Helvetica"/>
          <w:color w:val="000000"/>
          <w:sz w:val="20"/>
          <w:szCs w:val="20"/>
        </w:rPr>
        <w:br/>
        <w:t>II. Ao executar 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20, i passará a ter o valor 20.</w:t>
      </w:r>
      <w:r>
        <w:rPr>
          <w:rFonts w:ascii="Helvetica" w:hAnsi="Helvetica" w:cs="Helvetica"/>
          <w:color w:val="000000"/>
          <w:sz w:val="20"/>
          <w:szCs w:val="20"/>
        </w:rPr>
        <w:br/>
        <w:t>III. Ao alterar o valor de i, 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será modificado.</w:t>
      </w:r>
      <w:r>
        <w:rPr>
          <w:rFonts w:ascii="Helvetica" w:hAnsi="Helvetica" w:cs="Helvetica"/>
          <w:color w:val="000000"/>
          <w:sz w:val="20"/>
          <w:szCs w:val="20"/>
        </w:rPr>
        <w:br/>
        <w:t>IV. &amp;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o endereço do ponteiro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na memória.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V.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igual a 10.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7E200C2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(a) V-V-V-V-F</w:t>
      </w:r>
      <w:r>
        <w:rPr>
          <w:rFonts w:ascii="Helvetica" w:hAnsi="Helvetica" w:cs="Helvetica"/>
          <w:color w:val="000000"/>
          <w:sz w:val="20"/>
          <w:szCs w:val="20"/>
        </w:rPr>
        <w:br/>
        <w:t>(b) F-V-F-V-V</w:t>
      </w:r>
      <w:r>
        <w:rPr>
          <w:rFonts w:ascii="Helvetica" w:hAnsi="Helvetica" w:cs="Helvetica"/>
          <w:color w:val="000000"/>
          <w:sz w:val="20"/>
          <w:szCs w:val="20"/>
        </w:rPr>
        <w:br/>
        <w:t>(c) V-F-V-V-F</w:t>
      </w:r>
      <w:r>
        <w:rPr>
          <w:rFonts w:ascii="Helvetica" w:hAnsi="Helvetica" w:cs="Helvetica"/>
          <w:color w:val="000000"/>
          <w:sz w:val="20"/>
          <w:szCs w:val="20"/>
        </w:rPr>
        <w:br/>
        <w:t>(d) V-F-V-V-V</w:t>
      </w:r>
      <w:r>
        <w:rPr>
          <w:rFonts w:ascii="Helvetica" w:hAnsi="Helvetica" w:cs="Helvetica"/>
          <w:color w:val="000000"/>
          <w:sz w:val="20"/>
          <w:szCs w:val="20"/>
        </w:rPr>
        <w:br/>
        <w:t>(e) V-F-F-V-F</w:t>
      </w:r>
    </w:p>
    <w:p w14:paraId="2E7FEA73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1: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“V-V-V-V-F.”</w:t>
      </w:r>
    </w:p>
    <w:p w14:paraId="7C51F7F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“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igual a 10” é falso, uma vez que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é o endereço.</w:t>
      </w:r>
    </w:p>
    <w:p w14:paraId="6FA3D0A5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7A88301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2. </w:t>
      </w:r>
      <w:r>
        <w:rPr>
          <w:rFonts w:ascii="Helvetica" w:hAnsi="Helvetica" w:cs="Helvetica"/>
          <w:color w:val="000000"/>
          <w:sz w:val="20"/>
          <w:szCs w:val="20"/>
        </w:rPr>
        <w:t>Qual das instruções abaixo é correta para declarar um ponteiro para inteiro?</w:t>
      </w:r>
    </w:p>
    <w:p w14:paraId="55A8EC3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(a) 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(b) 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(c) &amp;i</w:t>
      </w:r>
      <w:r>
        <w:rPr>
          <w:rFonts w:ascii="Helvetica" w:hAnsi="Helvetica" w:cs="Helvetica"/>
          <w:color w:val="000000"/>
          <w:sz w:val="20"/>
          <w:szCs w:val="20"/>
        </w:rPr>
        <w:br/>
        <w:t>(d) 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int_pti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(e) </w:t>
      </w:r>
      <w:proofErr w:type="spellStart"/>
      <w:r>
        <w:rPr>
          <w:rFonts w:ascii="Helvetica" w:hAnsi="Helvetica" w:cs="Helvetica"/>
          <w:color w:val="FF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FF0000"/>
          <w:sz w:val="20"/>
          <w:szCs w:val="20"/>
        </w:rPr>
        <w:t xml:space="preserve"> *</w:t>
      </w:r>
      <w:proofErr w:type="spellStart"/>
      <w:r>
        <w:rPr>
          <w:rFonts w:ascii="Helvetica" w:hAnsi="Helvetica" w:cs="Helvetica"/>
          <w:color w:val="FF0000"/>
          <w:sz w:val="20"/>
          <w:szCs w:val="20"/>
        </w:rPr>
        <w:t>pti</w:t>
      </w:r>
      <w:proofErr w:type="spellEnd"/>
    </w:p>
    <w:p w14:paraId="4C7A02E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2: </w:t>
      </w:r>
      <w:r>
        <w:rPr>
          <w:rFonts w:ascii="Helvetica" w:hAnsi="Helvetica" w:cs="Helvetica"/>
          <w:color w:val="000000"/>
          <w:sz w:val="20"/>
          <w:szCs w:val="20"/>
        </w:rPr>
        <w:t>A resposta correta é: “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”.</w:t>
      </w:r>
    </w:p>
    <w:p w14:paraId="7FCED985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Em (a), não se pode colocar o asterisco ao lado do tipo int.</w:t>
      </w:r>
      <w:r>
        <w:rPr>
          <w:rFonts w:ascii="Helvetica" w:hAnsi="Helvetica" w:cs="Helvetica"/>
          <w:color w:val="000000"/>
          <w:sz w:val="20"/>
          <w:szCs w:val="20"/>
        </w:rPr>
        <w:br/>
        <w:t>Em (b), falta o tipo.</w:t>
      </w:r>
      <w:r>
        <w:rPr>
          <w:rFonts w:ascii="Helvetica" w:hAnsi="Helvetica" w:cs="Helvetica"/>
          <w:color w:val="000000"/>
          <w:sz w:val="20"/>
          <w:szCs w:val="20"/>
        </w:rPr>
        <w:br/>
        <w:t>Em (c), o operador &amp; indica o endereço de uma variável.</w:t>
      </w:r>
      <w:r>
        <w:rPr>
          <w:rFonts w:ascii="Helvetica" w:hAnsi="Helvetica" w:cs="Helvetica"/>
          <w:color w:val="000000"/>
          <w:sz w:val="20"/>
          <w:szCs w:val="20"/>
        </w:rPr>
        <w:br/>
        <w:t>Em (d), falta o asterisco, além disso, tem o nome do identificador duplicado.</w:t>
      </w:r>
    </w:p>
    <w:p w14:paraId="3D7BAF9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4D0BF97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3. </w:t>
      </w:r>
      <w:r>
        <w:rPr>
          <w:rFonts w:ascii="Helvetica" w:hAnsi="Helvetica" w:cs="Helvetica"/>
          <w:color w:val="000000"/>
          <w:sz w:val="20"/>
          <w:szCs w:val="20"/>
        </w:rPr>
        <w:t xml:space="preserve">Considere que i e j são variáveis inteiras e pi 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são ponteiros para inteiro, considere verdadeiro (V) ou falso (F) para cada possibilidade de atribuição:</w:t>
      </w:r>
      <w:r>
        <w:rPr>
          <w:rFonts w:ascii="Helvetica" w:hAnsi="Helvetica" w:cs="Helvetica"/>
          <w:color w:val="000000"/>
          <w:sz w:val="20"/>
          <w:szCs w:val="20"/>
        </w:rPr>
        <w:br/>
        <w:t>I. pi = &amp;i</w:t>
      </w:r>
      <w:r>
        <w:rPr>
          <w:rFonts w:ascii="Helvetica" w:hAnsi="Helvetica" w:cs="Helvetica"/>
          <w:color w:val="000000"/>
          <w:sz w:val="20"/>
          <w:szCs w:val="20"/>
        </w:rPr>
        <w:br/>
        <w:t>II. 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&amp;j 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III.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&amp;*&amp;j </w:t>
      </w:r>
      <w:r>
        <w:rPr>
          <w:rFonts w:ascii="Helvetica" w:hAnsi="Helvetica" w:cs="Helvetica"/>
          <w:color w:val="000000"/>
          <w:sz w:val="20"/>
          <w:szCs w:val="20"/>
        </w:rPr>
        <w:br/>
        <w:t>IV. i = *&amp;*&amp;j 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V. i = (*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pi)+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++*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 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5F6E1A4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(a) V-V-V-V-F</w:t>
      </w:r>
      <w:r>
        <w:rPr>
          <w:rFonts w:ascii="Helvetica" w:hAnsi="Helvetica" w:cs="Helvetica"/>
          <w:color w:val="000000"/>
          <w:sz w:val="20"/>
          <w:szCs w:val="20"/>
        </w:rPr>
        <w:br/>
        <w:t>(b) F-V-F-V-V</w:t>
      </w:r>
      <w:r>
        <w:rPr>
          <w:rFonts w:ascii="Helvetica" w:hAnsi="Helvetica" w:cs="Helvetica"/>
          <w:color w:val="000000"/>
          <w:sz w:val="20"/>
          <w:szCs w:val="20"/>
        </w:rPr>
        <w:br/>
        <w:t>(c) V-F-V-V-F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(d) V-F-V-V-V</w:t>
      </w:r>
      <w:r>
        <w:rPr>
          <w:rFonts w:ascii="Helvetica" w:hAnsi="Helvetica" w:cs="Helvetica"/>
          <w:color w:val="000000"/>
          <w:sz w:val="20"/>
          <w:szCs w:val="20"/>
        </w:rPr>
        <w:br/>
        <w:t>(e) V-F-F-V-F</w:t>
      </w:r>
    </w:p>
    <w:p w14:paraId="1DF2092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3: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“V-F-V-V-V”.</w:t>
      </w:r>
    </w:p>
    <w:p w14:paraId="6955F95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“*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&amp;j” é ilegal, pois um conteúdo (*) não pode receber um endereço (&amp;). Todas as demais são verdadeiras, uma vez que um ponteiro (pi) pode receber endereços e uma variável (i) pode receber valores.</w:t>
      </w:r>
    </w:p>
    <w:p w14:paraId="224AF56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30B4CA0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4. </w:t>
      </w:r>
      <w:r>
        <w:rPr>
          <w:rFonts w:ascii="Helvetica" w:hAnsi="Helvetica" w:cs="Helvetica"/>
          <w:color w:val="000000"/>
          <w:sz w:val="20"/>
          <w:szCs w:val="20"/>
        </w:rPr>
        <w:t>Seja a seguinte sequência de instruções:</w:t>
      </w:r>
    </w:p>
    <w:p w14:paraId="22B854ED" w14:textId="77777777" w:rsidR="00A60D85" w:rsidRDefault="00A60D85" w:rsidP="00A60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i=10, j=20</w:t>
      </w:r>
    </w:p>
    <w:p w14:paraId="149ED9C6" w14:textId="77777777" w:rsidR="00A60D85" w:rsidRDefault="00A60D85" w:rsidP="00A60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ptj</w:t>
      </w:r>
      <w:proofErr w:type="spellEnd"/>
    </w:p>
    <w:p w14:paraId="2D1533F5" w14:textId="77777777" w:rsidR="00A60D85" w:rsidRDefault="00A60D85" w:rsidP="00A60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&amp;i</w:t>
      </w:r>
    </w:p>
    <w:p w14:paraId="21770C3B" w14:textId="77777777" w:rsidR="00A60D85" w:rsidRDefault="00A60D85" w:rsidP="00A60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ptj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&amp;j</w:t>
      </w:r>
    </w:p>
    <w:p w14:paraId="6F1CFF2F" w14:textId="77777777" w:rsidR="00A60D85" w:rsidRDefault="00A60D85" w:rsidP="00A60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0"/>
          <w:szCs w:val="20"/>
        </w:rPr>
        <w:t>Considere verdadeiro (V) ou falso (F) os itens a seguir (LEMBRE-SE V, PARA POSSIBILIDADES E F, IMPOSSIBILIDADES OU ZERO):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I. j =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==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 xml:space="preserve">II. i =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pti-ptj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 xml:space="preserve">III.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+=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 xml:space="preserve">IV.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++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V. i =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||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ptj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4676A06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(a) V-V-V-V-F</w:t>
      </w:r>
      <w:r>
        <w:rPr>
          <w:rFonts w:ascii="Helvetica" w:hAnsi="Helvetica" w:cs="Helvetica"/>
          <w:color w:val="000000"/>
          <w:sz w:val="20"/>
          <w:szCs w:val="20"/>
        </w:rPr>
        <w:br/>
        <w:t>(b) F-V-F-V-V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(c) V-V-F-V-V</w:t>
      </w:r>
      <w:r>
        <w:rPr>
          <w:rFonts w:ascii="Helvetica" w:hAnsi="Helvetica" w:cs="Helvetica"/>
          <w:color w:val="000000"/>
          <w:sz w:val="20"/>
          <w:szCs w:val="20"/>
        </w:rPr>
        <w:br/>
        <w:t>(d) V-F-V-V-V</w:t>
      </w:r>
      <w:r>
        <w:rPr>
          <w:rFonts w:ascii="Helvetica" w:hAnsi="Helvetica" w:cs="Helvetica"/>
          <w:color w:val="000000"/>
          <w:sz w:val="20"/>
          <w:szCs w:val="20"/>
        </w:rPr>
        <w:br/>
        <w:t>(e) V-F-F-V-F</w:t>
      </w:r>
    </w:p>
    <w:p w14:paraId="4FF4E38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4: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“V-V-F-V-V”.</w:t>
      </w:r>
    </w:p>
    <w:p w14:paraId="00CA079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O item III é falso, pois na aritmética de ponteiros existe apenas incremento ou decremento, não soma e subtração de ponteiros, portanto, as demais, que são comparação, incremento e decremento, estão corretas.</w:t>
      </w:r>
    </w:p>
    <w:p w14:paraId="6191F94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381424C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5. </w:t>
      </w:r>
      <w:r>
        <w:rPr>
          <w:rFonts w:ascii="Helvetica" w:hAnsi="Helvetica" w:cs="Helvetica"/>
          <w:color w:val="000000"/>
          <w:sz w:val="20"/>
          <w:szCs w:val="20"/>
        </w:rPr>
        <w:t xml:space="preserve">Qual o resultado do código abaixo usando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typedef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em linguagem C?</w:t>
      </w:r>
    </w:p>
    <w:p w14:paraId="77D4D13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#include &lt;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stdio.h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&gt;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typedef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float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num_real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typedef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medida;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typedef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medida altura;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altura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alt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=21;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x=4, i;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main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void</w:t>
      </w:r>
      <w:proofErr w:type="spellEnd"/>
      <w:proofErr w:type="gramStart"/>
      <w:r>
        <w:rPr>
          <w:rFonts w:ascii="Helvetica" w:hAnsi="Helvetica" w:cs="Helvetica"/>
          <w:color w:val="000000"/>
          <w:sz w:val="20"/>
          <w:szCs w:val="20"/>
        </w:rPr>
        <w:t>){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  <w:t xml:space="preserve">i =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alt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/ x;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lastRenderedPageBreak/>
        <w:t>return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(0);</w:t>
      </w:r>
      <w:r>
        <w:rPr>
          <w:rFonts w:ascii="Helvetica" w:hAnsi="Helvetica" w:cs="Helvetica"/>
          <w:color w:val="000000"/>
          <w:sz w:val="20"/>
          <w:szCs w:val="20"/>
        </w:rPr>
        <w:br/>
        <w:t>}</w:t>
      </w:r>
    </w:p>
    <w:p w14:paraId="3A6C32A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4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b) 5</w:t>
      </w:r>
      <w:r>
        <w:rPr>
          <w:rFonts w:ascii="Helvetica" w:hAnsi="Helvetica" w:cs="Helvetica"/>
          <w:color w:val="000000"/>
          <w:sz w:val="20"/>
          <w:szCs w:val="20"/>
        </w:rPr>
        <w:br/>
        <w:t>c) 4.5</w:t>
      </w:r>
      <w:r>
        <w:rPr>
          <w:rFonts w:ascii="Helvetica" w:hAnsi="Helvetica" w:cs="Helvetica"/>
          <w:color w:val="000000"/>
          <w:sz w:val="20"/>
          <w:szCs w:val="20"/>
        </w:rPr>
        <w:br/>
        <w:t>d) 5,25</w:t>
      </w:r>
      <w:r>
        <w:rPr>
          <w:rFonts w:ascii="Helvetica" w:hAnsi="Helvetica" w:cs="Helvetica"/>
          <w:color w:val="000000"/>
          <w:sz w:val="20"/>
          <w:szCs w:val="20"/>
        </w:rPr>
        <w:br/>
        <w:t>e) 5.5</w:t>
      </w:r>
    </w:p>
    <w:p w14:paraId="63DF351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5: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“5”.</w:t>
      </w:r>
    </w:p>
    <w:p w14:paraId="05055F3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A divisão de dois inteiros em linguagem C é um inteiro, portanto, 21/4 é 5.</w:t>
      </w:r>
    </w:p>
    <w:p w14:paraId="3A22BE56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61ECBEA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6. </w:t>
      </w:r>
      <w:r>
        <w:rPr>
          <w:rFonts w:ascii="Helvetica" w:hAnsi="Helvetica" w:cs="Helvetica"/>
          <w:color w:val="000000"/>
          <w:sz w:val="20"/>
          <w:szCs w:val="20"/>
        </w:rPr>
        <w:t>Considere a estrutura a seguir e assinale a alternativa correta:</w:t>
      </w:r>
    </w:p>
    <w:p w14:paraId="525B35E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ponto{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x;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y;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ponto * p;</w:t>
      </w:r>
      <w:r>
        <w:rPr>
          <w:rFonts w:ascii="Helvetica" w:hAnsi="Helvetica" w:cs="Helvetica"/>
          <w:color w:val="000000"/>
          <w:sz w:val="20"/>
          <w:szCs w:val="20"/>
        </w:rPr>
        <w:br/>
        <w:t>};</w:t>
      </w:r>
    </w:p>
    <w:p w14:paraId="1030D1D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a) Não se pode declarar um ponteiro dentro de uma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  <w:t>b) O ponteiro está apontando para os elementos x e y.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c) O ponteiro p está com problema na declaração, uma vez que deveria ter um tipo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ou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float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d) O ponteiro aponta para a estrutura ponto, isto é, a estrutura ponto é autorreferenciada.</w:t>
      </w:r>
      <w:r>
        <w:rPr>
          <w:rFonts w:ascii="Helvetica" w:hAnsi="Helvetica" w:cs="Helvetica"/>
          <w:color w:val="000000"/>
          <w:sz w:val="20"/>
          <w:szCs w:val="20"/>
        </w:rPr>
        <w:br/>
        <w:t>e) O ponteiro deveria ser declarado com &amp;p.</w:t>
      </w:r>
    </w:p>
    <w:p w14:paraId="3BEDF70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6: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“O ponteiro aponta para a estrutura ponto, isto é, a estrutura ponto é autorreferenciada.”</w:t>
      </w:r>
    </w:p>
    <w:p w14:paraId="332B6313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Em (a), existe um problema, uma vez que um ponteiro p pode ser um elemento da estrutura ponto.</w:t>
      </w:r>
      <w:r>
        <w:rPr>
          <w:rFonts w:ascii="Helvetica" w:hAnsi="Helvetica" w:cs="Helvetica"/>
          <w:color w:val="000000"/>
          <w:sz w:val="20"/>
          <w:szCs w:val="20"/>
        </w:rPr>
        <w:br/>
        <w:t>Em (b), não é possível avaliar para aonde o ponteiro aponta, pois ainda não existe atribuição a esse ponteiro.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Em (c), o ponteiro não tem problema de declaração, uma vez que pode existir ponteiro para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  <w:t>Em (e), a declaração de um ponteiro é com tipo *p em vez de &amp;p.</w:t>
      </w:r>
    </w:p>
    <w:p w14:paraId="22848FF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5293DC2F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7. </w:t>
      </w:r>
      <w:r>
        <w:rPr>
          <w:rFonts w:ascii="Helvetica" w:hAnsi="Helvetica" w:cs="Helvetica"/>
          <w:color w:val="000000"/>
          <w:sz w:val="20"/>
          <w:szCs w:val="20"/>
        </w:rPr>
        <w:t>Escolha a opção que inclui somente nomes válidos (identificadores) para variáveis na linguagem C. </w:t>
      </w:r>
    </w:p>
    <w:p w14:paraId="0D72CEA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 a) i, j,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obs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 b) 9xy, a36, x*y, --j</w:t>
      </w:r>
      <w:r>
        <w:rPr>
          <w:rFonts w:ascii="Helvetica" w:hAnsi="Helvetica" w:cs="Helvetica"/>
          <w:color w:val="000000"/>
          <w:sz w:val="20"/>
          <w:szCs w:val="20"/>
        </w:rPr>
        <w:br/>
        <w:t> c) 2_ou_1, \fim, *h, j 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 xml:space="preserve">d) </w:t>
      </w:r>
      <w:proofErr w:type="spellStart"/>
      <w:r>
        <w:rPr>
          <w:rFonts w:ascii="Helvetica" w:hAnsi="Helvetica" w:cs="Helvetica"/>
          <w:color w:val="FF0000"/>
          <w:sz w:val="20"/>
          <w:szCs w:val="20"/>
        </w:rPr>
        <w:t>If</w:t>
      </w:r>
      <w:proofErr w:type="spellEnd"/>
      <w:r>
        <w:rPr>
          <w:rFonts w:ascii="Helvetica" w:hAnsi="Helvetica" w:cs="Helvetica"/>
          <w:color w:val="FF0000"/>
          <w:sz w:val="20"/>
          <w:szCs w:val="20"/>
        </w:rPr>
        <w:t>, a_b_2, H789, _</w:t>
      </w:r>
      <w:proofErr w:type="spellStart"/>
      <w:r>
        <w:rPr>
          <w:rFonts w:ascii="Helvetica" w:hAnsi="Helvetica" w:cs="Helvetica"/>
          <w:color w:val="FF0000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 xml:space="preserve">e)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i:,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else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j, x, y.</w:t>
      </w:r>
    </w:p>
    <w:p w14:paraId="086F3690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7: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a_b_2, H789, _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.”</w:t>
      </w:r>
    </w:p>
    <w:p w14:paraId="2D8CEDE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 xml:space="preserve">Identificadores em C são utilizados para dar nomes a variáveis e constantes. Identificadores podem ter vários caracteres, mas em C, apenas os 31 primeiros caracteres são considerados. O primeiro caractere tem que ser uma letra ou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underscore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“_”. O restante do nome pode conter letras, dígitos 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underscore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menos caracteres especiais e palavras </w:t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reservadas.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“i, j,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obs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”, o terceiro identificador de variável é uma palavra reservada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que não pode ser usada como identificador de variável.</w:t>
      </w:r>
      <w:r>
        <w:rPr>
          <w:rFonts w:ascii="Helvetica" w:hAnsi="Helvetica" w:cs="Helvetica"/>
          <w:color w:val="000000"/>
          <w:sz w:val="20"/>
          <w:szCs w:val="20"/>
        </w:rPr>
        <w:br/>
        <w:t>“9xy, a36, x*y, --j”, o terceiro e quarto identificadores para variáveis têm caracteres especiais como* e –.</w:t>
      </w:r>
      <w:r>
        <w:rPr>
          <w:rFonts w:ascii="Helvetica" w:hAnsi="Helvetica" w:cs="Helvetica"/>
          <w:color w:val="000000"/>
          <w:sz w:val="20"/>
          <w:szCs w:val="20"/>
        </w:rPr>
        <w:br/>
        <w:t>“2_ou_1, \fim, *h, j”, o terceiro e quarto identificador para variáveis têm caracteres especiais como \ e *.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“i:,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else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j, x, y.”. o primeiro e o segundo identificadores têm, respectivamente, caractere especial e palavra reservada.</w:t>
      </w:r>
    </w:p>
    <w:p w14:paraId="128EBA1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0885C6A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8. </w:t>
      </w:r>
      <w:r>
        <w:rPr>
          <w:rFonts w:ascii="Helvetica" w:hAnsi="Helvetica" w:cs="Helvetica"/>
          <w:color w:val="000000"/>
          <w:sz w:val="20"/>
          <w:szCs w:val="20"/>
        </w:rPr>
        <w:t>O que acontecerá com código a seguir?</w:t>
      </w:r>
    </w:p>
    <w:p w14:paraId="0F235E73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#include &lt;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stdio.h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&gt;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main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void</w:t>
      </w:r>
      <w:proofErr w:type="spellEnd"/>
      <w:proofErr w:type="gramStart"/>
      <w:r>
        <w:rPr>
          <w:rFonts w:ascii="Helvetica" w:hAnsi="Helvetica" w:cs="Helvetica"/>
          <w:color w:val="000000"/>
          <w:sz w:val="20"/>
          <w:szCs w:val="20"/>
        </w:rPr>
        <w:t>){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  <w:t>{ 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 = 5;</w:t>
      </w:r>
      <w:r>
        <w:rPr>
          <w:rFonts w:ascii="Helvetica" w:hAnsi="Helvetica" w:cs="Helvetica"/>
          <w:color w:val="000000"/>
          <w:sz w:val="20"/>
          <w:szCs w:val="20"/>
        </w:rPr>
        <w:br/>
        <w:t>}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printf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(“%d”, i);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return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(0);</w:t>
      </w:r>
      <w:r>
        <w:rPr>
          <w:rFonts w:ascii="Helvetica" w:hAnsi="Helvetica" w:cs="Helvetica"/>
          <w:color w:val="000000"/>
          <w:sz w:val="20"/>
          <w:szCs w:val="20"/>
        </w:rPr>
        <w:br/>
        <w:t>}</w:t>
      </w:r>
    </w:p>
    <w:p w14:paraId="5AEB0A76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Imprimirá 5.</w:t>
      </w:r>
      <w:r>
        <w:rPr>
          <w:rFonts w:ascii="Helvetica" w:hAnsi="Helvetica" w:cs="Helvetica"/>
          <w:color w:val="000000"/>
          <w:sz w:val="20"/>
          <w:szCs w:val="20"/>
        </w:rPr>
        <w:br/>
        <w:t>b) Imprimirá 5d.</w:t>
      </w:r>
      <w:r>
        <w:rPr>
          <w:rFonts w:ascii="Helvetica" w:hAnsi="Helvetica" w:cs="Helvetica"/>
          <w:color w:val="000000"/>
          <w:sz w:val="20"/>
          <w:szCs w:val="20"/>
        </w:rPr>
        <w:br/>
        <w:t>c) Imprimirá d5.</w:t>
      </w:r>
      <w:r>
        <w:rPr>
          <w:rFonts w:ascii="Helvetica" w:hAnsi="Helvetica" w:cs="Helvetica"/>
          <w:color w:val="000000"/>
          <w:sz w:val="20"/>
          <w:szCs w:val="20"/>
        </w:rPr>
        <w:br/>
        <w:t>d) Imprimirá 0.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e) Apresentará um erro.</w:t>
      </w:r>
    </w:p>
    <w:p w14:paraId="05FD42E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8: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“Apresentará um erro.”</w:t>
      </w:r>
    </w:p>
    <w:p w14:paraId="5FFCA9A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Variáveis são válidas dentro do escopo mais próximos da sua declaração</w:t>
      </w:r>
      <w:r>
        <w:rPr>
          <w:rFonts w:ascii="Helvetica" w:hAnsi="Helvetica" w:cs="Helvetica"/>
          <w:color w:val="000000"/>
          <w:sz w:val="20"/>
          <w:szCs w:val="20"/>
        </w:rPr>
        <w:br/>
        <w:t>(a) O comando de impressão está fora do bloco de declaração da variável, portanto, o comando de impressão não encontra a variável i declarada em seu escopo.</w:t>
      </w:r>
      <w:r>
        <w:rPr>
          <w:rFonts w:ascii="Helvetica" w:hAnsi="Helvetica" w:cs="Helvetica"/>
          <w:color w:val="000000"/>
          <w:sz w:val="20"/>
          <w:szCs w:val="20"/>
        </w:rPr>
        <w:br/>
        <w:t>(b) e (c) - Será impresso um inteiro, a letra “d” faz parte do formato de impressão %d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(d) Zero é apenas o valor do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return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14:paraId="7B0550A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15F4AAA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9. </w:t>
      </w:r>
      <w:r>
        <w:rPr>
          <w:rFonts w:ascii="Helvetica" w:hAnsi="Helvetica" w:cs="Helvetica"/>
          <w:color w:val="000000"/>
          <w:sz w:val="20"/>
          <w:szCs w:val="20"/>
        </w:rPr>
        <w:t>O que será impresso no código a seguir?</w:t>
      </w:r>
    </w:p>
    <w:p w14:paraId="6642BBB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#include &lt;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stdio.h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&gt;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 = 5;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main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void</w:t>
      </w:r>
      <w:proofErr w:type="spellEnd"/>
      <w:proofErr w:type="gramStart"/>
      <w:r>
        <w:rPr>
          <w:rFonts w:ascii="Helvetica" w:hAnsi="Helvetica" w:cs="Helvetica"/>
          <w:color w:val="000000"/>
          <w:sz w:val="20"/>
          <w:szCs w:val="20"/>
        </w:rPr>
        <w:t>){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 = 10;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printf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(“%d”, i);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return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(0);</w:t>
      </w:r>
      <w:r>
        <w:rPr>
          <w:rFonts w:ascii="Helvetica" w:hAnsi="Helvetica" w:cs="Helvetica"/>
          <w:color w:val="000000"/>
          <w:sz w:val="20"/>
          <w:szCs w:val="20"/>
        </w:rPr>
        <w:br/>
        <w:t>}</w:t>
      </w:r>
    </w:p>
    <w:p w14:paraId="2928B53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5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b) 10</w:t>
      </w:r>
      <w:r>
        <w:rPr>
          <w:rFonts w:ascii="Helvetica" w:hAnsi="Helvetica" w:cs="Helvetica"/>
          <w:color w:val="000000"/>
          <w:sz w:val="20"/>
          <w:szCs w:val="20"/>
        </w:rPr>
        <w:br/>
        <w:t>c) 15</w:t>
      </w:r>
      <w:r>
        <w:rPr>
          <w:rFonts w:ascii="Helvetica" w:hAnsi="Helvetica" w:cs="Helvetica"/>
          <w:color w:val="000000"/>
          <w:sz w:val="20"/>
          <w:szCs w:val="20"/>
        </w:rPr>
        <w:br/>
        <w:t>d) 5d</w:t>
      </w:r>
      <w:r>
        <w:rPr>
          <w:rFonts w:ascii="Helvetica" w:hAnsi="Helvetica" w:cs="Helvetica"/>
          <w:color w:val="000000"/>
          <w:sz w:val="20"/>
          <w:szCs w:val="20"/>
        </w:rPr>
        <w:br/>
        <w:t>e) d5</w:t>
      </w:r>
    </w:p>
    <w:p w14:paraId="19BD1FB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9: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“10”.</w:t>
      </w:r>
    </w:p>
    <w:p w14:paraId="0776079F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lastRenderedPageBreak/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A variável com valor 5 é global. Caso tenha mais de uma variável com o mesmo identificador, a partir de um escopo mais próximo da instrução que usa a variável, o valor será impresso.</w:t>
      </w:r>
      <w:r>
        <w:rPr>
          <w:rFonts w:ascii="Helvetica" w:hAnsi="Helvetica" w:cs="Helvetica"/>
          <w:color w:val="000000"/>
          <w:sz w:val="20"/>
          <w:szCs w:val="20"/>
        </w:rPr>
        <w:br/>
        <w:t>Não existe inicialização com valor 15.</w:t>
      </w:r>
      <w:r>
        <w:rPr>
          <w:rFonts w:ascii="Helvetica" w:hAnsi="Helvetica" w:cs="Helvetica"/>
          <w:color w:val="000000"/>
          <w:sz w:val="20"/>
          <w:szCs w:val="20"/>
        </w:rPr>
        <w:br/>
        <w:t>Será impresso um inteiro, a letra “d” faz parte do formato de impressão %d.</w:t>
      </w:r>
    </w:p>
    <w:p w14:paraId="560F2053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1D57E785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10. </w:t>
      </w:r>
      <w:r>
        <w:rPr>
          <w:rFonts w:ascii="Helvetica" w:hAnsi="Helvetica" w:cs="Helvetica"/>
          <w:color w:val="000000"/>
          <w:sz w:val="20"/>
          <w:szCs w:val="20"/>
        </w:rPr>
        <w:t>Dado o procedimento C a seguir que recebe um vetor como parâmetro, qual sua principal função?</w:t>
      </w:r>
    </w:p>
    <w:p w14:paraId="5059AB36" w14:textId="5CCC6AA0" w:rsidR="00A60D85" w:rsidRDefault="00A60D85" w:rsidP="00A60D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358C980" wp14:editId="3D50B8C0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8D0EE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1B0A24E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Busca números em vetores ordenados.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b) Ordena uma sequência de números de maneira crescente.</w:t>
      </w:r>
      <w:r>
        <w:rPr>
          <w:rFonts w:ascii="Helvetica" w:hAnsi="Helvetica" w:cs="Helvetica"/>
          <w:color w:val="000000"/>
          <w:sz w:val="20"/>
          <w:szCs w:val="20"/>
        </w:rPr>
        <w:br/>
        <w:t>c) Faz busca aleatória de valores em vetores não ordenados.</w:t>
      </w:r>
      <w:r>
        <w:rPr>
          <w:rFonts w:ascii="Helvetica" w:hAnsi="Helvetica" w:cs="Helvetica"/>
          <w:color w:val="000000"/>
          <w:sz w:val="20"/>
          <w:szCs w:val="20"/>
        </w:rPr>
        <w:br/>
        <w:t>d) Ordena uma sequência de números de maneira decrescente.</w:t>
      </w:r>
      <w:r>
        <w:rPr>
          <w:rFonts w:ascii="Helvetica" w:hAnsi="Helvetica" w:cs="Helvetica"/>
          <w:color w:val="000000"/>
          <w:sz w:val="20"/>
          <w:szCs w:val="20"/>
        </w:rPr>
        <w:br/>
        <w:t>e) Soma elementos do vetor usando a regra i+1.</w:t>
      </w:r>
    </w:p>
    <w:p w14:paraId="6F36E6D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10: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“Ordena uma sequência de números de maneira crescente.”</w:t>
      </w:r>
    </w:p>
    <w:p w14:paraId="2843C5E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Busca não possui instruções de troca como das linhas 12 a 15.</w:t>
      </w:r>
      <w:r>
        <w:rPr>
          <w:rFonts w:ascii="Helvetica" w:hAnsi="Helvetica" w:cs="Helvetica"/>
          <w:color w:val="000000"/>
          <w:sz w:val="20"/>
          <w:szCs w:val="20"/>
        </w:rPr>
        <w:br/>
        <w:t>Soma manipula uma variável do tipo acumulador e ela não existe nesse programa.</w:t>
      </w:r>
    </w:p>
    <w:p w14:paraId="4B0B7D6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7CCE3099" w14:textId="5DF08932" w:rsidR="00A60D85" w:rsidRDefault="00A60D85"/>
    <w:p w14:paraId="6FCC314E" w14:textId="078C7DFE" w:rsidR="00A60D85" w:rsidRDefault="00A60D85"/>
    <w:p w14:paraId="33CA281B" w14:textId="6D715B70" w:rsidR="00A60D85" w:rsidRDefault="00A60D85"/>
    <w:p w14:paraId="30CDCA67" w14:textId="61DAAEDA" w:rsidR="00A60D85" w:rsidRDefault="00A60D85"/>
    <w:p w14:paraId="1D72CE71" w14:textId="58669872" w:rsidR="00A60D85" w:rsidRDefault="00A60D85"/>
    <w:p w14:paraId="72F32D9F" w14:textId="762A0F4A" w:rsidR="00A60D85" w:rsidRDefault="00A60D85"/>
    <w:p w14:paraId="469984B1" w14:textId="0A84490E" w:rsidR="00A60D85" w:rsidRDefault="00A60D85"/>
    <w:p w14:paraId="0FF34DE5" w14:textId="03FFF953" w:rsidR="00A60D85" w:rsidRDefault="00A60D85"/>
    <w:p w14:paraId="0E0CA24C" w14:textId="15BAF97B" w:rsidR="00A60D85" w:rsidRDefault="00A60D85"/>
    <w:p w14:paraId="41019C2E" w14:textId="75D168E6" w:rsidR="00A60D85" w:rsidRDefault="00A60D85"/>
    <w:p w14:paraId="7DB237BC" w14:textId="391134FD" w:rsidR="00A60D85" w:rsidRDefault="00A60D85"/>
    <w:p w14:paraId="642A93F7" w14:textId="507B6490" w:rsidR="00A60D85" w:rsidRDefault="00A60D85"/>
    <w:p w14:paraId="28CDCF7E" w14:textId="7A9DCCD1" w:rsidR="00A60D85" w:rsidRDefault="00A60D85"/>
    <w:p w14:paraId="12C76909" w14:textId="07154288" w:rsidR="00A60D85" w:rsidRDefault="00A60D85"/>
    <w:p w14:paraId="55A62117" w14:textId="61504658" w:rsidR="00A60D85" w:rsidRDefault="00A60D85"/>
    <w:p w14:paraId="5FA799C0" w14:textId="3BC23749" w:rsidR="00A60D85" w:rsidRDefault="00A60D85"/>
    <w:p w14:paraId="56AC88A8" w14:textId="77777777" w:rsidR="00A60D85" w:rsidRDefault="00A60D85" w:rsidP="00A60D85">
      <w:pPr>
        <w:pStyle w:val="Ttulo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Gabarito - Semana 6</w:t>
      </w:r>
    </w:p>
    <w:p w14:paraId="3403740B" w14:textId="77777777" w:rsidR="00A60D85" w:rsidRDefault="00A60D85" w:rsidP="00A60D85">
      <w:pPr>
        <w:pStyle w:val="Ttulo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resposta correta da questão está identificada com a cor </w:t>
      </w:r>
      <w:r>
        <w:rPr>
          <w:rFonts w:ascii="Helvetica" w:hAnsi="Helvetica" w:cs="Helvetica"/>
          <w:color w:val="FF0000"/>
        </w:rPr>
        <w:t>Vermelha.</w:t>
      </w:r>
    </w:p>
    <w:p w14:paraId="038789C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01BCC76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1. [ANULADA]</w:t>
      </w:r>
      <w:r>
        <w:rPr>
          <w:rFonts w:ascii="Helvetica" w:hAnsi="Helvetica" w:cs="Helvetica"/>
          <w:color w:val="000000"/>
          <w:sz w:val="20"/>
          <w:szCs w:val="20"/>
        </w:rPr>
        <w:t>Sobre as diferenças entre código-fonte, código de máquina e interpretadores, assinale (V) para verdadeiro e (F) para falso:</w:t>
      </w:r>
      <w:r>
        <w:rPr>
          <w:rFonts w:ascii="Helvetica" w:hAnsi="Helvetica" w:cs="Helvetica"/>
          <w:color w:val="000000"/>
          <w:sz w:val="20"/>
          <w:szCs w:val="20"/>
        </w:rPr>
        <w:br/>
        <w:t>( ) Os compiladores usam o código fonte e criam um programa semanticamente equivalente, porém escrito em outra linguagem, código objeto.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( ) Código-fonte é uma sequência de comandos ou instruções geralmente numa linguagem código de máquina (i.e., binária ou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bytecode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( ) Nas novas linguagens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Phyton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PHP,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Haskell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Lua, Ruby, Java, programadores escrevem código que os interpretadores interpretam e o convertem em código executável.</w:t>
      </w:r>
      <w:r>
        <w:rPr>
          <w:rFonts w:ascii="Helvetica" w:hAnsi="Helvetica" w:cs="Helvetica"/>
          <w:color w:val="000000"/>
          <w:sz w:val="20"/>
          <w:szCs w:val="20"/>
        </w:rPr>
        <w:br/>
        <w:t>( ) Um interpretador lê um código fonte, linha a linha, e converte a informação lida em código objeto à medida que o executa</w:t>
      </w:r>
      <w:r>
        <w:rPr>
          <w:rFonts w:ascii="Helvetica" w:hAnsi="Helvetica" w:cs="Helvetica"/>
          <w:color w:val="000000"/>
          <w:sz w:val="20"/>
          <w:szCs w:val="20"/>
        </w:rPr>
        <w:br/>
        <w:t>( )Um interpretador lê um código fonte e converte o código fonte por inteiro e depois o executa.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423B3BF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(a) V – V – V – V – F.</w:t>
      </w:r>
      <w:r>
        <w:rPr>
          <w:rFonts w:ascii="Helvetica" w:hAnsi="Helvetica" w:cs="Helvetica"/>
          <w:color w:val="000000"/>
          <w:sz w:val="20"/>
          <w:szCs w:val="20"/>
        </w:rPr>
        <w:br/>
        <w:t>(b) F – V – F – V – V.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(c) V – F – V – V – V.</w:t>
      </w:r>
      <w:r>
        <w:rPr>
          <w:rFonts w:ascii="Helvetica" w:hAnsi="Helvetica" w:cs="Helvetica"/>
          <w:color w:val="FF0000"/>
          <w:sz w:val="20"/>
          <w:szCs w:val="20"/>
        </w:rPr>
        <w:br/>
        <w:t>(d) V – F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(e) V – F – F – V – F.</w:t>
      </w:r>
    </w:p>
    <w:p w14:paraId="7577983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1: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“V – F – V – V – V.”</w:t>
      </w:r>
    </w:p>
    <w:p w14:paraId="08177D0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 xml:space="preserve">(b) é falso, uma vez que o código objeto é uma sequência de comandos ou instruções geralmente numa linguagem código de máquina (i.e., binária ou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bytecode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).</w:t>
      </w:r>
    </w:p>
    <w:p w14:paraId="08234F22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4D9F6E9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2. </w:t>
      </w:r>
      <w:r>
        <w:rPr>
          <w:rFonts w:ascii="Helvetica" w:hAnsi="Helvetica" w:cs="Helvetica"/>
          <w:color w:val="000000"/>
          <w:sz w:val="20"/>
          <w:szCs w:val="20"/>
        </w:rPr>
        <w:t>Linguagem de montagem</w:t>
      </w:r>
      <w:r>
        <w:rPr>
          <w:rFonts w:ascii="Helvetica" w:hAnsi="Helvetica" w:cs="Helvetica"/>
          <w:color w:val="000000"/>
          <w:sz w:val="20"/>
          <w:szCs w:val="20"/>
        </w:rPr>
        <w:br/>
        <w:t>I. usa muitos nomes simbólicos (mnemónicos), incluindo a atribuição de nomes em posições específicas da memória principal e das instruções para operar o computador.</w:t>
      </w:r>
      <w:r>
        <w:rPr>
          <w:rFonts w:ascii="Helvetica" w:hAnsi="Helvetica" w:cs="Helvetica"/>
          <w:color w:val="000000"/>
          <w:sz w:val="20"/>
          <w:szCs w:val="20"/>
        </w:rPr>
        <w:br/>
        <w:t>II. tem como exemplo Assembly.</w:t>
      </w:r>
      <w:r>
        <w:rPr>
          <w:rFonts w:ascii="Helvetica" w:hAnsi="Helvetica" w:cs="Helvetica"/>
          <w:color w:val="000000"/>
          <w:sz w:val="20"/>
          <w:szCs w:val="20"/>
        </w:rPr>
        <w:br/>
        <w:t>III. é específica de cada arquitetura de computadores.</w:t>
      </w:r>
      <w:r>
        <w:rPr>
          <w:rFonts w:ascii="Helvetica" w:hAnsi="Helvetica" w:cs="Helvetica"/>
          <w:color w:val="000000"/>
          <w:sz w:val="20"/>
          <w:szCs w:val="20"/>
        </w:rPr>
        <w:br/>
        <w:t>IV. é composta também de instruções que não são executadas diretamente, mas que são úteis para o montador produzir o código de máquina.</w:t>
      </w:r>
      <w:r>
        <w:rPr>
          <w:rFonts w:ascii="Helvetica" w:hAnsi="Helvetica" w:cs="Helvetica"/>
          <w:color w:val="000000"/>
          <w:sz w:val="20"/>
          <w:szCs w:val="20"/>
        </w:rPr>
        <w:br/>
        <w:t>V. consiste em instruções executadas diretamente pelo processador.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786198C0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Apenas I e V são corretas.</w:t>
      </w:r>
      <w:r>
        <w:rPr>
          <w:rFonts w:ascii="Helvetica" w:hAnsi="Helvetica" w:cs="Helvetica"/>
          <w:color w:val="000000"/>
          <w:sz w:val="20"/>
          <w:szCs w:val="20"/>
        </w:rPr>
        <w:br/>
        <w:t>b) Apenas I e III são corretas.</w:t>
      </w:r>
      <w:r>
        <w:rPr>
          <w:rFonts w:ascii="Helvetica" w:hAnsi="Helvetica" w:cs="Helvetica"/>
          <w:color w:val="000000"/>
          <w:sz w:val="20"/>
          <w:szCs w:val="20"/>
        </w:rPr>
        <w:br/>
        <w:t>c) Apenas III e V são corretas.</w:t>
      </w:r>
      <w:r>
        <w:rPr>
          <w:rFonts w:ascii="Helvetica" w:hAnsi="Helvetica" w:cs="Helvetica"/>
          <w:color w:val="000000"/>
          <w:sz w:val="20"/>
          <w:szCs w:val="20"/>
        </w:rPr>
        <w:br/>
        <w:t>d) II, III e V são corretas.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e) I, II e IV são corretas.</w:t>
      </w:r>
    </w:p>
    <w:p w14:paraId="532DE30D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2: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“I, II e IV são corretas.”</w:t>
      </w:r>
    </w:p>
    <w:p w14:paraId="226C59B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III. Linguagem de máquina que é específica por computador</w:t>
      </w:r>
      <w:r>
        <w:rPr>
          <w:rFonts w:ascii="Helvetica" w:hAnsi="Helvetica" w:cs="Helvetica"/>
          <w:color w:val="000000"/>
          <w:sz w:val="20"/>
          <w:szCs w:val="20"/>
        </w:rPr>
        <w:br/>
        <w:t>VI. Linguagem de máquina que é executada diretamente pelo processador.</w:t>
      </w:r>
    </w:p>
    <w:p w14:paraId="31BB96B5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0491589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3. </w:t>
      </w:r>
      <w:r>
        <w:rPr>
          <w:rFonts w:ascii="Helvetica" w:hAnsi="Helvetica" w:cs="Helvetica"/>
          <w:color w:val="000000"/>
          <w:sz w:val="20"/>
          <w:szCs w:val="20"/>
        </w:rPr>
        <w:t>Quais as situações a seguir é recomendável o uso de linguagem de montagem:</w:t>
      </w:r>
      <w:r>
        <w:rPr>
          <w:rFonts w:ascii="Helvetica" w:hAnsi="Helvetica" w:cs="Helvetica"/>
          <w:color w:val="000000"/>
          <w:sz w:val="20"/>
          <w:szCs w:val="20"/>
        </w:rPr>
        <w:br/>
        <w:t>( ) Para abstrair detalhes do computador e aumentar a produtividade dos programadores.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( ) Para programar microprocessadores.</w:t>
      </w:r>
      <w:r>
        <w:rPr>
          <w:rFonts w:ascii="Helvetica" w:hAnsi="Helvetica" w:cs="Helvetica"/>
          <w:color w:val="000000"/>
          <w:sz w:val="20"/>
          <w:szCs w:val="20"/>
        </w:rPr>
        <w:br/>
        <w:t>( ) Para criar aplicações a ser portadas para vários sistemas diferentes.</w:t>
      </w:r>
      <w:r>
        <w:rPr>
          <w:rFonts w:ascii="Helvetica" w:hAnsi="Helvetica" w:cs="Helvetica"/>
          <w:color w:val="000000"/>
          <w:sz w:val="20"/>
          <w:szCs w:val="20"/>
        </w:rPr>
        <w:br/>
        <w:t>( ) Para construir uma rotina otimizada.</w:t>
      </w:r>
      <w:r>
        <w:rPr>
          <w:rFonts w:ascii="Helvetica" w:hAnsi="Helvetica" w:cs="Helvetica"/>
          <w:color w:val="000000"/>
          <w:sz w:val="20"/>
          <w:szCs w:val="20"/>
        </w:rPr>
        <w:br/>
        <w:t>( ) Para manipular recursos físicos de tal forma que não consiga ser expressa na linguagem de alto nível.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56FFC96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(a) V – V – V – V – F.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(b) F – V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(c) V – F – V – V – F.</w:t>
      </w:r>
      <w:r>
        <w:rPr>
          <w:rFonts w:ascii="Helvetica" w:hAnsi="Helvetica" w:cs="Helvetica"/>
          <w:color w:val="000000"/>
          <w:sz w:val="20"/>
          <w:szCs w:val="20"/>
        </w:rPr>
        <w:br/>
        <w:t>(d) V – F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(e) V – F – F – V – F.</w:t>
      </w:r>
    </w:p>
    <w:p w14:paraId="2DDF6C7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3: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“F – V – V – V – V.”</w:t>
      </w:r>
    </w:p>
    <w:p w14:paraId="6F519D9F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Linguagem de alto nível é para abstrair detalhes do computador e aumentar a produtividade dos programadores.</w:t>
      </w:r>
    </w:p>
    <w:p w14:paraId="2918CF0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37CB198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4. </w:t>
      </w:r>
      <w:r>
        <w:rPr>
          <w:rFonts w:ascii="Helvetica" w:hAnsi="Helvetica" w:cs="Helvetica"/>
          <w:color w:val="000000"/>
          <w:sz w:val="20"/>
          <w:szCs w:val="20"/>
        </w:rPr>
        <w:t>A estrutura de sentença da linguagem de montagem é composta pelos seguintes quatro elementos na seguinte ordem:</w:t>
      </w:r>
    </w:p>
    <w:p w14:paraId="059F5605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Rótulo, Operando(s), Comentário, Mnemônico.</w:t>
      </w:r>
      <w:r>
        <w:rPr>
          <w:rFonts w:ascii="Helvetica" w:hAnsi="Helvetica" w:cs="Helvetica"/>
          <w:color w:val="000000"/>
          <w:sz w:val="20"/>
          <w:szCs w:val="20"/>
        </w:rPr>
        <w:br/>
        <w:t>b) Mnemônico, Rótulo, Operando(s), Comentário.</w:t>
      </w:r>
      <w:r>
        <w:rPr>
          <w:rFonts w:ascii="Helvetica" w:hAnsi="Helvetica" w:cs="Helvetica"/>
          <w:color w:val="000000"/>
          <w:sz w:val="20"/>
          <w:szCs w:val="20"/>
        </w:rPr>
        <w:br/>
        <w:t>c) Operando(s), Comentário, Rótulo, Mnemônico.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d) Rótulo, Mnemônico, Operando(s), Comentário.</w:t>
      </w:r>
      <w:r>
        <w:rPr>
          <w:rFonts w:ascii="Helvetica" w:hAnsi="Helvetica" w:cs="Helvetica"/>
          <w:color w:val="000000"/>
          <w:sz w:val="20"/>
          <w:szCs w:val="20"/>
        </w:rPr>
        <w:br/>
        <w:t>e) Rótulo, Comentário, Mnemônico, Operando(s).</w:t>
      </w:r>
    </w:p>
    <w:p w14:paraId="4CB3A89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4: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“Rótulo, Mnemônico, Operando(s), Comentário.”</w:t>
      </w:r>
    </w:p>
    <w:p w14:paraId="2357EAE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A estrutura de sentença da linguagem de montagem é composta pelos seguintes quatro elementos na seguinte ordem: Rótulo, Mnemônico, Operando(s), e Comentário. O comentário algumas vezes, pode aparecer no início da sentença.</w:t>
      </w:r>
    </w:p>
    <w:p w14:paraId="7EDC247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5E6EF28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5. </w:t>
      </w:r>
      <w:r>
        <w:rPr>
          <w:rFonts w:ascii="Helvetica" w:hAnsi="Helvetica" w:cs="Helvetica"/>
          <w:color w:val="000000"/>
          <w:sz w:val="20"/>
          <w:szCs w:val="20"/>
        </w:rPr>
        <w:t xml:space="preserve">Em linguagem de montagem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assembly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um comentário:</w:t>
      </w:r>
    </w:p>
    <w:p w14:paraId="615BA320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é uma seção do programa que pode ser usada diversas vezes, sendo chamada a partir de qualquer ponto do programa.</w:t>
      </w:r>
      <w:r>
        <w:rPr>
          <w:rFonts w:ascii="Helvetica" w:hAnsi="Helvetica" w:cs="Helvetica"/>
          <w:color w:val="000000"/>
          <w:sz w:val="20"/>
          <w:szCs w:val="20"/>
        </w:rPr>
        <w:br/>
        <w:t>b) é um conjunto de instruções para o montador executar ações específicas durante o processo de montagem.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c) é ignorado pelo montador.</w:t>
      </w:r>
      <w:r>
        <w:rPr>
          <w:rFonts w:ascii="Helvetica" w:hAnsi="Helvetica" w:cs="Helvetica"/>
          <w:color w:val="000000"/>
          <w:sz w:val="20"/>
          <w:szCs w:val="20"/>
        </w:rPr>
        <w:br/>
        <w:t>d) serve para especificar dados necessários à operação.</w:t>
      </w:r>
      <w:r>
        <w:rPr>
          <w:rFonts w:ascii="Helvetica" w:hAnsi="Helvetica" w:cs="Helvetica"/>
          <w:color w:val="000000"/>
          <w:sz w:val="20"/>
          <w:szCs w:val="20"/>
        </w:rPr>
        <w:br/>
        <w:t>e) serve para identificar uma operação ou função.</w:t>
      </w:r>
    </w:p>
    <w:p w14:paraId="138DDA4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5: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“é ignorado pelo montador.”</w:t>
      </w:r>
    </w:p>
    <w:p w14:paraId="43FC36A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-Macro é uma seção do programa que pode ser usada diversas vezes, sendo chamada a partir de qualquer ponto do programa.</w:t>
      </w:r>
      <w:r>
        <w:rPr>
          <w:rFonts w:ascii="Helvetica" w:hAnsi="Helvetica" w:cs="Helvetica"/>
          <w:color w:val="000000"/>
          <w:sz w:val="20"/>
          <w:szCs w:val="20"/>
        </w:rPr>
        <w:br/>
        <w:t>-Diretivas são instruções para o montador executar ações específicas durante o processo de montagem.</w:t>
      </w:r>
      <w:r>
        <w:rPr>
          <w:rFonts w:ascii="Helvetica" w:hAnsi="Helvetica" w:cs="Helvetica"/>
          <w:color w:val="000000"/>
          <w:sz w:val="20"/>
          <w:szCs w:val="20"/>
        </w:rPr>
        <w:br/>
        <w:t>-Operandos serve para especificar dados necessários à operação.</w:t>
      </w:r>
      <w:r>
        <w:rPr>
          <w:rFonts w:ascii="Helvetica" w:hAnsi="Helvetica" w:cs="Helvetica"/>
          <w:color w:val="000000"/>
          <w:sz w:val="20"/>
          <w:szCs w:val="20"/>
        </w:rPr>
        <w:br/>
        <w:t>-Mnemônico serve para identificar uma operação ou função.</w:t>
      </w:r>
    </w:p>
    <w:p w14:paraId="3DC9827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769F6C0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lastRenderedPageBreak/>
        <w:t>QUESTÃO 6. </w:t>
      </w:r>
      <w:r>
        <w:rPr>
          <w:rFonts w:ascii="Helvetica" w:hAnsi="Helvetica" w:cs="Helvetica"/>
          <w:color w:val="000000"/>
          <w:sz w:val="20"/>
          <w:szCs w:val="20"/>
        </w:rPr>
        <w:t xml:space="preserve">Em linguagem de montagem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assembly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um rótulo:</w:t>
      </w:r>
      <w:r>
        <w:rPr>
          <w:rFonts w:ascii="Helvetica" w:hAnsi="Helvetica" w:cs="Helvetica"/>
          <w:color w:val="000000"/>
          <w:sz w:val="20"/>
          <w:szCs w:val="20"/>
        </w:rPr>
        <w:br/>
        <w:t>( ) É identificador da instrução ou de uma constante.</w:t>
      </w:r>
      <w:r>
        <w:rPr>
          <w:rFonts w:ascii="Helvetica" w:hAnsi="Helvetica" w:cs="Helvetica"/>
          <w:color w:val="000000"/>
          <w:sz w:val="20"/>
          <w:szCs w:val="20"/>
        </w:rPr>
        <w:br/>
        <w:t>( ) É usado com mais frequência em instruções de desvio.</w:t>
      </w:r>
      <w:r>
        <w:rPr>
          <w:rFonts w:ascii="Helvetica" w:hAnsi="Helvetica" w:cs="Helvetica"/>
          <w:color w:val="000000"/>
          <w:sz w:val="20"/>
          <w:szCs w:val="20"/>
        </w:rPr>
        <w:br/>
        <w:t>( ) É o nome da operação ou função da sentença da linguagem de montagem.</w:t>
      </w:r>
      <w:r>
        <w:rPr>
          <w:rFonts w:ascii="Helvetica" w:hAnsi="Helvetica" w:cs="Helvetica"/>
          <w:color w:val="000000"/>
          <w:sz w:val="20"/>
          <w:szCs w:val="20"/>
        </w:rPr>
        <w:br/>
        <w:t>( ) Permite que o montador o defina como equivalente ao endereço para o qual será carregado o primeiro byte do código-objeto gerado para essa instrução.</w:t>
      </w:r>
      <w:r>
        <w:rPr>
          <w:rFonts w:ascii="Helvetica" w:hAnsi="Helvetica" w:cs="Helvetica"/>
          <w:color w:val="000000"/>
          <w:sz w:val="20"/>
          <w:szCs w:val="20"/>
        </w:rPr>
        <w:br/>
        <w:t>( ) Pode usar o rótulo como um endereço ou como dados no campo de endereço de outra instrução.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5D00C726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(a) V – V – V – V – F.</w:t>
      </w:r>
      <w:r>
        <w:rPr>
          <w:rFonts w:ascii="Helvetica" w:hAnsi="Helvetica" w:cs="Helvetica"/>
          <w:color w:val="000000"/>
          <w:sz w:val="20"/>
          <w:szCs w:val="20"/>
        </w:rPr>
        <w:br/>
        <w:t>(b) F – V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(c) V – F – V – V – F.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(d) V – V – F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(e) V – F – F – V - F</w:t>
      </w:r>
    </w:p>
    <w:p w14:paraId="01E4DF0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6: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“V – V – F – V – V.”</w:t>
      </w:r>
    </w:p>
    <w:p w14:paraId="444D3B2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Mnemônico é o nome da operação ou função da sentença da linguagem de montagem.</w:t>
      </w:r>
    </w:p>
    <w:p w14:paraId="61E2392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3EB8828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7. </w:t>
      </w:r>
      <w:r>
        <w:rPr>
          <w:rFonts w:ascii="Helvetica" w:hAnsi="Helvetica" w:cs="Helvetica"/>
          <w:color w:val="000000"/>
          <w:sz w:val="20"/>
          <w:szCs w:val="20"/>
        </w:rPr>
        <w:t xml:space="preserve">Dada o conjunto de instruções em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assembly</w:t>
      </w:r>
      <w:proofErr w:type="spellEnd"/>
    </w:p>
    <w:p w14:paraId="4774A007" w14:textId="4AD84396" w:rsidR="00A60D85" w:rsidRDefault="00A60D85" w:rsidP="00A60D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597412F" wp14:editId="7C4053B5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2AC5B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zD7wEAAMUDAAAOAAAAZHJzL2Uyb0RvYy54bWysU12O0zAQfkfiDpbfadISYImarla7WoS0&#10;wIqFA0wdJ7FIPGbsNi3H4Sp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e7SzD7wEAAMU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602C19B6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Indique qual o processamento realizado pelo código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assembly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br/>
        <w:t>a) 3*4</w:t>
      </w:r>
      <w:r>
        <w:rPr>
          <w:rFonts w:ascii="Helvetica" w:hAnsi="Helvetica" w:cs="Helvetica"/>
          <w:color w:val="000000"/>
          <w:sz w:val="20"/>
          <w:szCs w:val="20"/>
        </w:rPr>
        <w:br/>
        <w:t>b) 3+4+13</w:t>
      </w:r>
      <w:r>
        <w:rPr>
          <w:rFonts w:ascii="Helvetica" w:hAnsi="Helvetica" w:cs="Helvetica"/>
          <w:color w:val="000000"/>
          <w:sz w:val="20"/>
          <w:szCs w:val="20"/>
        </w:rPr>
        <w:br/>
        <w:t>c) 3*4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+!*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13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d) 10+10+10</w:t>
      </w:r>
      <w:r>
        <w:rPr>
          <w:rFonts w:ascii="Helvetica" w:hAnsi="Helvetica" w:cs="Helvetica"/>
          <w:color w:val="000000"/>
          <w:sz w:val="20"/>
          <w:szCs w:val="20"/>
        </w:rPr>
        <w:br/>
        <w:t>e) 3+13</w:t>
      </w:r>
    </w:p>
    <w:p w14:paraId="16E34DE9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7: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“10+10+10.”</w:t>
      </w:r>
    </w:p>
    <w:p w14:paraId="2930A19D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 xml:space="preserve">É um programa simples para multiplicar 2 números juntos 3*10 que é o mesmo de 10+10+10. Na 1a linha, tem-se 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opcode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 os operandos RA e 3. O 1º é o nome do registrador e o segundo é o endereço de memória. Diferente na linha 13, move-se o valor zero para o registrador RC, e então move-se um valor constante (zero) ou pode-se ler da memória num endereço o valor para então mover (3). Nesse trecho do programa, assume-se que esses valores já estavam na memória.</w:t>
      </w:r>
      <w:r>
        <w:rPr>
          <w:rFonts w:ascii="Helvetica" w:hAnsi="Helvetica" w:cs="Helvetica"/>
          <w:color w:val="000000"/>
          <w:sz w:val="20"/>
          <w:szCs w:val="20"/>
        </w:rPr>
        <w:br/>
        <w:t>Se NZ é zero no flag de status, então o programa faz o jump para a linha 13. e RC será 10 + 10 (20) e RB será 2-1 (1). Como o resultado de SUB ainda não é zero, pula de novo para linha 13. Agora RC será 30 e RB será zero. Agora o resultado da sub vai ser zero e então vai para linha 16 que vai pegar o valor do RC e colocar no endereço 5 da memória RAM.</w:t>
      </w:r>
    </w:p>
    <w:p w14:paraId="49B4BFD4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362FFFE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8. [ANULADA]</w:t>
      </w:r>
      <w:r>
        <w:rPr>
          <w:rFonts w:ascii="Helvetica" w:hAnsi="Helvetica" w:cs="Helvetica"/>
          <w:color w:val="000000"/>
          <w:sz w:val="20"/>
          <w:szCs w:val="20"/>
        </w:rPr>
        <w:t>Sobre tratamento de interrupção, assinale (V) para verdadeiro e (F) para falso:</w:t>
      </w:r>
      <w:r>
        <w:rPr>
          <w:rFonts w:ascii="Helvetica" w:hAnsi="Helvetica" w:cs="Helvetica"/>
          <w:color w:val="000000"/>
          <w:sz w:val="20"/>
          <w:szCs w:val="20"/>
        </w:rPr>
        <w:br/>
        <w:t>( ) Interrupções podem ser causadas devido ao término de operação de E/S, a chegada de um dado em uma interface de rede, a uma tecla pressionada, e a um click no mouse.</w:t>
      </w:r>
      <w:r>
        <w:rPr>
          <w:rFonts w:ascii="Helvetica" w:hAnsi="Helvetica" w:cs="Helvetica"/>
          <w:color w:val="000000"/>
          <w:sz w:val="20"/>
          <w:szCs w:val="20"/>
        </w:rPr>
        <w:br/>
      </w:r>
      <w:del w:id="0" w:author="Unknown">
        <w:r>
          <w:rPr>
            <w:rFonts w:ascii="Helvetica" w:hAnsi="Helvetica" w:cs="Helvetica"/>
            <w:color w:val="000000"/>
            <w:sz w:val="20"/>
            <w:szCs w:val="20"/>
          </w:rPr>
          <w:delText>( ) As interrupções podem ser eventos gerados assincronamente à atividade regular do sistema.</w:delText>
        </w:r>
      </w:del>
      <w:r>
        <w:rPr>
          <w:rFonts w:ascii="Helvetica" w:hAnsi="Helvetica" w:cs="Helvetica"/>
          <w:color w:val="000000"/>
          <w:sz w:val="20"/>
          <w:szCs w:val="20"/>
        </w:rPr>
        <w:br/>
        <w:t>( ) No processador, o tempo de servir a interrupção é descontado do quantum do processo em execução (time-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slice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).</w:t>
      </w:r>
      <w:r>
        <w:rPr>
          <w:rFonts w:ascii="Helvetica" w:hAnsi="Helvetica" w:cs="Helvetica"/>
          <w:color w:val="000000"/>
          <w:sz w:val="20"/>
          <w:szCs w:val="20"/>
        </w:rPr>
        <w:br/>
        <w:t>( ) A interrupção permite aos dispositivos periféricos sincronizarem a sua operação com a CPU.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Interrupção libera a CPU de ficar verificando se algum periférico pretende reportar algum evento (“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polling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”) e evita desperdício de tempo de CPU.</w:t>
      </w:r>
      <w:r>
        <w:rPr>
          <w:rFonts w:ascii="Helvetica" w:hAnsi="Helvetica" w:cs="Helvetica"/>
          <w:color w:val="000000"/>
          <w:sz w:val="20"/>
          <w:szCs w:val="20"/>
        </w:rPr>
        <w:br/>
        <w:t>( ) A ocorrência de uma interrupção força uma mudança no fluxo de controle da CPU, pois esse fluxo é transferido para uma rotina de tratamento da interrupção correspondente.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( ) O tratador de interrupção é na maioria das vezes assíncrono (sem comunicação entre o programa interrompido e o tratador), mas existe interrupção síncrona, como o caso do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Trap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6A79439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(a) V – V – V – V – F.</w:t>
      </w:r>
      <w:r>
        <w:rPr>
          <w:rFonts w:ascii="Helvetica" w:hAnsi="Helvetica" w:cs="Helvetica"/>
          <w:color w:val="000000"/>
          <w:sz w:val="20"/>
          <w:szCs w:val="20"/>
        </w:rPr>
        <w:br/>
        <w:t>(b) F – V – F – V – V.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(c) V – V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(d) V – F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(e) V – F – F – V – F.</w:t>
      </w:r>
    </w:p>
    <w:p w14:paraId="4922EFA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8: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“V – V – V – V – V.”</w:t>
      </w:r>
    </w:p>
    <w:p w14:paraId="5C51379B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[V] Interrupções podem ser causadas devido ao término de operação de E/S, a chegada de um dado em uma interface de rede, a uma tecla pressionada, e a um click no mouse.</w:t>
      </w:r>
      <w:r>
        <w:rPr>
          <w:rFonts w:ascii="Helvetica" w:hAnsi="Helvetica" w:cs="Helvetica"/>
          <w:color w:val="000000"/>
          <w:sz w:val="20"/>
          <w:szCs w:val="20"/>
        </w:rPr>
        <w:br/>
        <w:t>As interrupções podem ser eventos gerados assincronamente à atividade regular do sistema.</w:t>
      </w:r>
      <w:r>
        <w:rPr>
          <w:rFonts w:ascii="Helvetica" w:hAnsi="Helvetica" w:cs="Helvetica"/>
          <w:color w:val="000000"/>
          <w:sz w:val="20"/>
          <w:szCs w:val="20"/>
        </w:rPr>
        <w:br/>
        <w:t>[V] No processador, o tempo de servir a interrupção é descontado do quantum do processo em execução (time-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slice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).</w:t>
      </w:r>
      <w:r>
        <w:rPr>
          <w:rFonts w:ascii="Helvetica" w:hAnsi="Helvetica" w:cs="Helvetica"/>
          <w:color w:val="000000"/>
          <w:sz w:val="20"/>
          <w:szCs w:val="20"/>
        </w:rPr>
        <w:br/>
        <w:t>[V] A interrupção permite aos dispositivos periféricos sincronizarem a sua operação com a CPU.</w:t>
      </w:r>
      <w:r>
        <w:rPr>
          <w:rFonts w:ascii="Helvetica" w:hAnsi="Helvetica" w:cs="Helvetica"/>
          <w:color w:val="000000"/>
          <w:sz w:val="20"/>
          <w:szCs w:val="20"/>
        </w:rPr>
        <w:br/>
        <w:t>Interrupção libera a CPU de ficar verificando se algum periférico pretende reportar algum evento (“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polling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”) e evita desperdício de tempo de CPU.</w:t>
      </w:r>
      <w:r>
        <w:rPr>
          <w:rFonts w:ascii="Helvetica" w:hAnsi="Helvetica" w:cs="Helvetica"/>
          <w:color w:val="000000"/>
          <w:sz w:val="20"/>
          <w:szCs w:val="20"/>
        </w:rPr>
        <w:br/>
        <w:t>[V] A ocorrência de uma interrupção força uma mudança no fluxo de controle da CPU, pois esse fluxo é transferido para uma rotina de tratamento da interrupção correspondente.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[V] O tratador de interrupção é na maioria das vezes assíncrono (sem comunicação entre o programa interrompido e o tratador), mas existe interrupção síncrona, como o caso do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Trap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14:paraId="32CF0FE6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4CA1B52F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QUESTÃO 9. </w:t>
      </w:r>
      <w:r>
        <w:rPr>
          <w:rFonts w:ascii="Helvetica" w:hAnsi="Helvetica" w:cs="Helvetica"/>
          <w:color w:val="000000"/>
          <w:sz w:val="20"/>
          <w:szCs w:val="20"/>
        </w:rPr>
        <w:t>Sobre chamada de sistema, assinale (V) para verdadeiro e (F) para falso:</w:t>
      </w:r>
      <w:r>
        <w:rPr>
          <w:rFonts w:ascii="Helvetica" w:hAnsi="Helvetica" w:cs="Helvetica"/>
          <w:color w:val="000000"/>
          <w:sz w:val="20"/>
          <w:szCs w:val="20"/>
        </w:rPr>
        <w:br/>
        <w:t>( ) Chamada de sistema é o mecanismo pelo qual um programa de usuário solicita um serviço do sistema operacional. 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( )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Chamada de sistema é uma interface essencial entre um processo e o sistema operacional.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( ) Historicamente, as chamadas ao sistema são feitas com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$0x80.</w:t>
      </w:r>
      <w:r>
        <w:rPr>
          <w:rFonts w:ascii="Helvetica" w:hAnsi="Helvetica" w:cs="Helvetica"/>
          <w:color w:val="000000"/>
          <w:sz w:val="20"/>
          <w:szCs w:val="20"/>
        </w:rPr>
        <w:br/>
        <w:t>( ) Chamada de sistema é uma estrutura de dados do tipo pilha associada ao tratamento de interrupções.</w:t>
      </w:r>
      <w:r>
        <w:rPr>
          <w:rFonts w:ascii="Helvetica" w:hAnsi="Helvetica" w:cs="Helvetica"/>
          <w:color w:val="000000"/>
          <w:sz w:val="20"/>
          <w:szCs w:val="20"/>
        </w:rPr>
        <w:br/>
        <w:t>( ) Um contador de programa é um tipo de chamada de sistema.</w:t>
      </w:r>
      <w:r>
        <w:rPr>
          <w:rFonts w:ascii="Helvetica" w:hAnsi="Helvetica" w:cs="Helvetica"/>
          <w:color w:val="000000"/>
          <w:sz w:val="20"/>
          <w:szCs w:val="20"/>
        </w:rPr>
        <w:br/>
        <w:t>Assinale a alternativa correta:</w:t>
      </w:r>
    </w:p>
    <w:p w14:paraId="72B0A29D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(a) V – V – V – F – F.</w:t>
      </w:r>
      <w:r>
        <w:rPr>
          <w:rFonts w:ascii="Helvetica" w:hAnsi="Helvetica" w:cs="Helvetica"/>
          <w:color w:val="000000"/>
          <w:sz w:val="20"/>
          <w:szCs w:val="20"/>
        </w:rPr>
        <w:br/>
        <w:t>(b) F – V – F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(c) V – V – V – F – V.</w:t>
      </w:r>
      <w:r>
        <w:rPr>
          <w:rFonts w:ascii="Helvetica" w:hAnsi="Helvetica" w:cs="Helvetica"/>
          <w:color w:val="000000"/>
          <w:sz w:val="20"/>
          <w:szCs w:val="20"/>
        </w:rPr>
        <w:br/>
        <w:t>(d) V – F – V – V – V.</w:t>
      </w:r>
      <w:r>
        <w:rPr>
          <w:rFonts w:ascii="Helvetica" w:hAnsi="Helvetica" w:cs="Helvetica"/>
          <w:color w:val="000000"/>
          <w:sz w:val="20"/>
          <w:szCs w:val="20"/>
        </w:rPr>
        <w:br/>
        <w:t>(e) V – F – F – V – F.</w:t>
      </w:r>
    </w:p>
    <w:p w14:paraId="7D5B595E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9: </w:t>
      </w:r>
      <w:r>
        <w:rPr>
          <w:rFonts w:ascii="Helvetica" w:hAnsi="Helvetica" w:cs="Helvetica"/>
          <w:color w:val="000000"/>
          <w:sz w:val="20"/>
          <w:szCs w:val="20"/>
        </w:rPr>
        <w:t>A resposta correta é: “V – V – V – F – F.”</w:t>
      </w:r>
    </w:p>
    <w:p w14:paraId="34806090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O manipulador de interrupções tem uma pilha associada ao tratamento de interrupções. Chamada de sistema é um o mecanismo de software pelo qual um programa de usuário solicita um serviço do sistema operacional.</w:t>
      </w:r>
      <w:r>
        <w:rPr>
          <w:rFonts w:ascii="Helvetica" w:hAnsi="Helvetica" w:cs="Helvetica"/>
          <w:color w:val="000000"/>
          <w:sz w:val="20"/>
          <w:szCs w:val="20"/>
        </w:rPr>
        <w:br/>
        <w:t>O contador de programa é um registrador da CPU.</w:t>
      </w:r>
    </w:p>
    <w:p w14:paraId="3C054011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30779828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lastRenderedPageBreak/>
        <w:t>QUESTÃO 10. </w:t>
      </w:r>
      <w:r>
        <w:rPr>
          <w:rFonts w:ascii="Helvetica" w:hAnsi="Helvetica" w:cs="Helvetica"/>
          <w:color w:val="000000"/>
          <w:sz w:val="20"/>
          <w:szCs w:val="20"/>
        </w:rPr>
        <w:t>Uma interrupção </w:t>
      </w:r>
      <w:r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  <w:t>não</w:t>
      </w:r>
      <w:r>
        <w:rPr>
          <w:rFonts w:ascii="Helvetica" w:hAnsi="Helvetica" w:cs="Helvetica"/>
          <w:color w:val="000000"/>
          <w:sz w:val="20"/>
          <w:szCs w:val="20"/>
        </w:rPr>
        <w:t> é gerada:</w:t>
      </w:r>
    </w:p>
    <w:p w14:paraId="7714F10C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a) pelo tratamento de um programa devido à divisão por zero ou overflow.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FF0000"/>
          <w:sz w:val="20"/>
          <w:szCs w:val="20"/>
        </w:rPr>
        <w:t>b) pelo acesso ao contador de programa.</w:t>
      </w:r>
      <w:r>
        <w:rPr>
          <w:rFonts w:ascii="Helvetica" w:hAnsi="Helvetica" w:cs="Helvetica"/>
          <w:color w:val="000000"/>
          <w:sz w:val="20"/>
          <w:szCs w:val="20"/>
        </w:rPr>
        <w:br/>
        <w:t>c) pela temporização do processador devido a escalonamento de processo.</w:t>
      </w:r>
      <w:r>
        <w:rPr>
          <w:rFonts w:ascii="Helvetica" w:hAnsi="Helvetica" w:cs="Helvetica"/>
          <w:color w:val="000000"/>
          <w:sz w:val="20"/>
          <w:szCs w:val="20"/>
        </w:rPr>
        <w:br/>
        <w:t>d) pela falha de hardware, por exemplo, por falta de energia.</w:t>
      </w:r>
      <w:r>
        <w:rPr>
          <w:rFonts w:ascii="Helvetica" w:hAnsi="Helvetica" w:cs="Helvetica"/>
          <w:color w:val="000000"/>
          <w:sz w:val="20"/>
          <w:szCs w:val="20"/>
        </w:rPr>
        <w:br/>
        <w:t>e) pelo fim de escrita no disco.</w:t>
      </w:r>
    </w:p>
    <w:p w14:paraId="7970543D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RESOLUÇÃO 10: </w:t>
      </w:r>
      <w:r>
        <w:rPr>
          <w:rFonts w:ascii="Helvetica" w:hAnsi="Helvetica" w:cs="Helvetica"/>
          <w:color w:val="000000"/>
          <w:sz w:val="20"/>
          <w:szCs w:val="20"/>
        </w:rPr>
        <w:t>A resposta correta: “pelo acesso ao contador de programa.”</w:t>
      </w:r>
    </w:p>
    <w:p w14:paraId="655CA42A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Justificativa: </w:t>
      </w:r>
      <w:r>
        <w:rPr>
          <w:rFonts w:ascii="Helvetica" w:hAnsi="Helvetica" w:cs="Helvetica"/>
          <w:color w:val="000000"/>
          <w:sz w:val="20"/>
          <w:szCs w:val="20"/>
        </w:rPr>
        <w:t>O acesso ao contador de programa é uma ação comum do processamento que ocorre na CPU. uma interrupção é um sinal de um dispositivo que tipicamente resulta em uma troca de contextos, isto é, o processador para de fazer o que está fazendo para atender o dispositivo que pediu a interrupção. Interrupção normalmente implementa uma chamada de sistema. As chamadas de sistema podem ser entendidas como uma porta de entrada para o acesso ao núcleo do sistema operacional e a seus serviços. Sempre que um usuário ou aplicação desejar algum serviço do sistema, é realizada uma chamada a uma de suas.</w:t>
      </w:r>
    </w:p>
    <w:p w14:paraId="2E12D0C7" w14:textId="77777777" w:rsidR="00A60D85" w:rsidRDefault="00A60D85" w:rsidP="00A60D85">
      <w:pPr>
        <w:pStyle w:val="NormalWeb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24CFD1E0" w14:textId="77777777" w:rsidR="00A60D85" w:rsidRDefault="00A60D85"/>
    <w:sectPr w:rsidR="00A60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2453"/>
    <w:multiLevelType w:val="multilevel"/>
    <w:tmpl w:val="9F4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F1D5A"/>
    <w:multiLevelType w:val="multilevel"/>
    <w:tmpl w:val="8B9C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85"/>
    <w:rsid w:val="002F7FA4"/>
    <w:rsid w:val="006F493E"/>
    <w:rsid w:val="00A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10EC"/>
  <w15:chartTrackingRefBased/>
  <w15:docId w15:val="{98420F10-6D51-4736-8284-E1C56A72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A60D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A60D8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D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173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980843362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484008014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426272257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671983147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208833817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990551030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845821882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95054456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407307746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</w:divsChild>
    </w:div>
    <w:div w:id="853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895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652556162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522695812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802919032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418063204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905803467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45955550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374428678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220485901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680351502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</w:divsChild>
    </w:div>
    <w:div w:id="1575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988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831367844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353651529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728185450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291981128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877427115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863252094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012683328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2126339281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890065042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</w:divsChild>
    </w:div>
    <w:div w:id="1998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529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105344462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636714306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503274547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67137046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575017414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564684053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221206311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1850944355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  <w:div w:id="235020660">
          <w:marLeft w:val="0"/>
          <w:marRight w:val="0"/>
          <w:marTop w:val="0"/>
          <w:marBottom w:val="0"/>
          <w:divBdr>
            <w:top w:val="dotted" w:sz="24" w:space="11" w:color="auto"/>
            <w:left w:val="dotted" w:sz="24" w:space="11" w:color="auto"/>
            <w:bottom w:val="dotted" w:sz="24" w:space="11" w:color="auto"/>
            <w:right w:val="dotted" w:sz="24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7008</Words>
  <Characters>37846</Characters>
  <Application>Microsoft Office Word</Application>
  <DocSecurity>0</DocSecurity>
  <Lines>315</Lines>
  <Paragraphs>89</Paragraphs>
  <ScaleCrop>false</ScaleCrop>
  <Company/>
  <LinksUpToDate>false</LinksUpToDate>
  <CharactersWithSpaces>44765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</dc:creator>
  <cp:keywords/>
  <dc:description/>
  <cp:lastModifiedBy>Diego Sousa</cp:lastModifiedBy>
  <cp:revision>1</cp:revision>
  <dcterms:created xsi:type="dcterms:W3CDTF">2024-04-09T23:22:00Z</dcterms:created>
  <dcterms:modified xsi:type="dcterms:W3CDTF">2024-04-09T23:25:00Z</dcterms:modified>
</cp:coreProperties>
</file>